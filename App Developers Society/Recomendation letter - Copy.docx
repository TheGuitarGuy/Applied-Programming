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B076B" w14:textId="77777777" w:rsidR="008C4628" w:rsidRDefault="008C4628">
      <w:pPr>
        <w:rPr>
          <w:ins w:id="0" w:author="Karen Gubler" w:date="2021-09-24T23:17:00Z"/>
        </w:rPr>
      </w:pPr>
      <w:commentRangeStart w:id="1"/>
      <w:commentRangeEnd w:id="1"/>
      <w:ins w:id="2" w:author="Karen Gubler" w:date="2021-09-24T23:17:00Z">
        <w:r>
          <w:rPr>
            <w:rStyle w:val="CommentReference"/>
          </w:rPr>
          <w:commentReference w:id="1"/>
        </w:r>
      </w:ins>
    </w:p>
    <w:p w14:paraId="2C078E63" w14:textId="219A7EB1" w:rsidR="00AD3C8E" w:rsidRDefault="5B550A55">
      <w:r>
        <w:t xml:space="preserve">Hey, </w:t>
      </w:r>
      <w:proofErr w:type="gramStart"/>
      <w:r>
        <w:t>Alfredo</w:t>
      </w:r>
      <w:proofErr w:type="gramEnd"/>
      <w:r>
        <w:t xml:space="preserve"> </w:t>
      </w:r>
    </w:p>
    <w:p w14:paraId="47AE4ADA" w14:textId="652D407C" w:rsidR="5B550A55" w:rsidRDefault="5B550A55" w:rsidP="44D330DC">
      <w:r>
        <w:t>I am applying for a new job</w:t>
      </w:r>
      <w:ins w:id="3" w:author="Karen Gubler" w:date="2021-09-24T23:03:00Z">
        <w:r w:rsidR="003F0149">
          <w:t>,</w:t>
        </w:r>
      </w:ins>
      <w:r>
        <w:t xml:space="preserve"> and I was wondering if you co</w:t>
      </w:r>
      <w:r w:rsidR="50123CE4">
        <w:t xml:space="preserve">uld </w:t>
      </w:r>
      <w:r w:rsidR="5678D348">
        <w:t xml:space="preserve">write me a letter of recommendation. </w:t>
      </w:r>
      <w:proofErr w:type="gramStart"/>
      <w:r w:rsidR="5678D348">
        <w:t>At the moment</w:t>
      </w:r>
      <w:proofErr w:type="gramEnd"/>
      <w:ins w:id="4" w:author="Karen Gubler" w:date="2021-09-24T23:04:00Z">
        <w:r w:rsidR="003F0149">
          <w:t>,</w:t>
        </w:r>
      </w:ins>
      <w:r w:rsidR="5678D348">
        <w:t xml:space="preserve"> I am not working in any job right now</w:t>
      </w:r>
      <w:ins w:id="5" w:author="Karen Gubler" w:date="2021-09-24T23:18:00Z">
        <w:r w:rsidR="008C4628">
          <w:t xml:space="preserve">, </w:t>
        </w:r>
      </w:ins>
      <w:del w:id="6" w:author="Karen Gubler" w:date="2021-09-24T23:18:00Z">
        <w:r w:rsidR="5678D348" w:rsidDel="008C4628">
          <w:delText xml:space="preserve"> </w:delText>
        </w:r>
      </w:del>
      <w:r w:rsidR="5678D348">
        <w:t>but I am learning a lot about new construction methods through my schooling. I want</w:t>
      </w:r>
      <w:r w:rsidR="2DAFADC6">
        <w:t xml:space="preserve"> to get this job to be able to apply the things that I am learning at school and make those connections in the field that I </w:t>
      </w:r>
      <w:r w:rsidR="391E09C2">
        <w:t>need and want for my career. When I worked wi</w:t>
      </w:r>
      <w:r w:rsidR="65135DE9">
        <w:t>th you, I remember that I excelled in following your directions</w:t>
      </w:r>
      <w:commentRangeStart w:id="7"/>
      <w:r w:rsidR="65135DE9">
        <w:t xml:space="preserve">. I </w:t>
      </w:r>
      <w:r w:rsidR="30013DC1">
        <w:t xml:space="preserve">was also a fast learner </w:t>
      </w:r>
      <w:commentRangeEnd w:id="7"/>
      <w:r w:rsidR="008C4628">
        <w:rPr>
          <w:rStyle w:val="CommentReference"/>
        </w:rPr>
        <w:commentReference w:id="7"/>
      </w:r>
      <w:r w:rsidR="30013DC1">
        <w:t xml:space="preserve">when it came to new methods. The company I'm applying to is looking for people that are willing to learn and to do things out of their comfort zone. They </w:t>
      </w:r>
      <w:r w:rsidR="0F53B05A">
        <w:t xml:space="preserve">are also looking for people who have experience in finishing construction. </w:t>
      </w:r>
      <w:r w:rsidR="127FDEFF">
        <w:t xml:space="preserve">You can send it to “American Construction” </w:t>
      </w:r>
      <w:r w:rsidR="396C080A">
        <w:t>3435 iris ln Rigby</w:t>
      </w:r>
      <w:ins w:id="8" w:author="Karen Gubler" w:date="2021-09-24T23:19:00Z">
        <w:r w:rsidR="008C4628">
          <w:t>,</w:t>
        </w:r>
      </w:ins>
      <w:r w:rsidR="396C080A">
        <w:t xml:space="preserve"> Idaho. Address it to Tony Watson. </w:t>
      </w:r>
      <w:r w:rsidR="50FCC970">
        <w:t xml:space="preserve">My resume is on the next page. </w:t>
      </w:r>
    </w:p>
    <w:p w14:paraId="1262D467" w14:textId="42D2CC09" w:rsidR="44D330DC" w:rsidRDefault="44D330DC" w:rsidP="44D330DC"/>
    <w:p w14:paraId="3B12AED4" w14:textId="652C19A7" w:rsidR="44D330DC" w:rsidRDefault="44D330DC" w:rsidP="44D330DC"/>
    <w:p w14:paraId="42F22BBC" w14:textId="7E211208" w:rsidR="44D330DC" w:rsidRDefault="44D330DC" w:rsidP="44D330DC"/>
    <w:p w14:paraId="43B5BBD2" w14:textId="5F4207BD" w:rsidR="44D330DC" w:rsidRDefault="44D330DC" w:rsidP="44D330DC"/>
    <w:p w14:paraId="50FA0913" w14:textId="3A3F3C62" w:rsidR="44D330DC" w:rsidRDefault="44D330DC" w:rsidP="44D330DC"/>
    <w:p w14:paraId="043CCD41" w14:textId="77241FD6" w:rsidR="44D330DC" w:rsidRDefault="44D330DC" w:rsidP="44D330DC"/>
    <w:p w14:paraId="06E70436" w14:textId="4198C28C" w:rsidR="44D330DC" w:rsidRDefault="44D330DC" w:rsidP="44D330DC"/>
    <w:p w14:paraId="4C9019AC" w14:textId="4DFB5DF6" w:rsidR="44D330DC" w:rsidRDefault="44D330DC" w:rsidP="44D330DC"/>
    <w:p w14:paraId="349186AA" w14:textId="688E4254" w:rsidR="44D330DC" w:rsidRDefault="44D330DC" w:rsidP="44D330DC"/>
    <w:p w14:paraId="138F9758" w14:textId="27C627E2" w:rsidR="44D330DC" w:rsidRDefault="44D330DC" w:rsidP="44D330DC"/>
    <w:p w14:paraId="6DCB1732" w14:textId="2C2DDE32" w:rsidR="44D330DC" w:rsidRDefault="44D330DC" w:rsidP="44D330DC"/>
    <w:p w14:paraId="6B28A46A" w14:textId="5332FAF1" w:rsidR="44D330DC" w:rsidRDefault="44D330DC" w:rsidP="44D330DC"/>
    <w:p w14:paraId="36723AFC" w14:textId="3D6B4CDC" w:rsidR="44D330DC" w:rsidRDefault="44D330DC" w:rsidP="44D330DC"/>
    <w:p w14:paraId="685AD695" w14:textId="7D0A9D62" w:rsidR="44D330DC" w:rsidRDefault="44D330DC" w:rsidP="44D330DC"/>
    <w:p w14:paraId="4C42CA80" w14:textId="6CBCA201" w:rsidR="44D330DC" w:rsidRDefault="44D330DC" w:rsidP="44D330DC"/>
    <w:p w14:paraId="2547E1F2" w14:textId="7E2752E8" w:rsidR="44D330DC" w:rsidRDefault="44D330DC" w:rsidP="44D330DC"/>
    <w:p w14:paraId="487DB1EF" w14:textId="001E18E7" w:rsidR="44D330DC" w:rsidRDefault="44D330DC" w:rsidP="44D330DC"/>
    <w:p w14:paraId="390AE2AA" w14:textId="52D0C399" w:rsidR="44D330DC" w:rsidRDefault="44D330DC" w:rsidP="44D330DC"/>
    <w:p w14:paraId="0CE0A66B" w14:textId="40C6D8A1" w:rsidR="44D330DC" w:rsidRDefault="44D330DC" w:rsidP="44D330DC"/>
    <w:p w14:paraId="0652B1CB" w14:textId="2485D8AD" w:rsidR="44D330DC" w:rsidRDefault="44D330DC" w:rsidP="44D330DC"/>
    <w:p w14:paraId="00EE1713" w14:textId="0B034398" w:rsidR="44D330DC" w:rsidRDefault="44D330DC" w:rsidP="44D330DC"/>
    <w:p w14:paraId="72F234D0" w14:textId="355A958D" w:rsidR="44D330DC" w:rsidRDefault="44D330DC" w:rsidP="44D330DC"/>
    <w:p w14:paraId="3CA5E69A" w14:textId="6B3AF616" w:rsidR="44D330DC" w:rsidRDefault="44D330DC" w:rsidP="44D330DC"/>
    <w:p w14:paraId="073DE0A1" w14:textId="7E6CA84C" w:rsidR="44D330DC" w:rsidRDefault="44D330DC" w:rsidP="44D330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96"/>
        <w:gridCol w:w="4196"/>
        <w:gridCol w:w="968"/>
      </w:tblGrid>
      <w:tr w:rsidR="44D330DC" w14:paraId="6D7D2F88" w14:textId="77777777" w:rsidTr="44D330DC">
        <w:trPr>
          <w:trHeight w:val="1800"/>
        </w:trPr>
        <w:tc>
          <w:tcPr>
            <w:tcW w:w="8392" w:type="dxa"/>
            <w:gridSpan w:val="2"/>
            <w:tcBorders>
              <w:bottom w:val="single" w:sz="6" w:space="0" w:color="595959" w:themeColor="text1" w:themeTint="A6"/>
            </w:tcBorders>
          </w:tcPr>
          <w:p w14:paraId="461165AA" w14:textId="7C3CB474" w:rsidR="44D330DC" w:rsidRDefault="44D330DC" w:rsidP="44D330DC">
            <w:pPr>
              <w:pStyle w:val="Title"/>
              <w:jc w:val="center"/>
              <w:rPr>
                <w:rFonts w:ascii="Georgia" w:eastAsia="Georgia" w:hAnsi="Georgia" w:cs="Georgia"/>
                <w:caps/>
                <w:color w:val="595959" w:themeColor="text1" w:themeTint="A6"/>
                <w:sz w:val="70"/>
                <w:szCs w:val="70"/>
              </w:rPr>
            </w:pPr>
            <w:r w:rsidRPr="44D330DC">
              <w:rPr>
                <w:rFonts w:ascii="Georgia" w:eastAsia="Georgia" w:hAnsi="Georgia" w:cs="Georgia"/>
                <w:caps/>
                <w:color w:val="595959" w:themeColor="text1" w:themeTint="A6"/>
                <w:sz w:val="70"/>
                <w:szCs w:val="70"/>
              </w:rPr>
              <w:t>ISAAC BOJORQUEZ</w:t>
            </w:r>
          </w:p>
          <w:p w14:paraId="591F16FC" w14:textId="53B0A625" w:rsidR="44D330DC" w:rsidRDefault="44D330DC" w:rsidP="44D330DC">
            <w:pPr>
              <w:pStyle w:val="ContactInfo"/>
              <w:rPr>
                <w:rFonts w:ascii="Calibri" w:eastAsia="Calibri" w:hAnsi="Calibri" w:cs="Calibri"/>
                <w:color w:val="595959" w:themeColor="text1" w:themeTint="A6"/>
              </w:rPr>
            </w:pP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>345 W 5</w:t>
            </w:r>
            <w:r w:rsidRPr="44D330DC">
              <w:rPr>
                <w:rFonts w:ascii="Calibri" w:eastAsia="Calibri" w:hAnsi="Calibri" w:cs="Calibri"/>
                <w:color w:val="595959" w:themeColor="text1" w:themeTint="A6"/>
                <w:vertAlign w:val="superscript"/>
              </w:rPr>
              <w:t>th</w:t>
            </w: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 S, Rexburg, ID </w:t>
            </w:r>
            <w:proofErr w:type="gramStart"/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>83440  ·</w:t>
            </w:r>
            <w:proofErr w:type="gramEnd"/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  650 484 7229</w:t>
            </w:r>
          </w:p>
          <w:p w14:paraId="15ABF9CA" w14:textId="72A91019" w:rsidR="44D330DC" w:rsidRDefault="008C4628" w:rsidP="44D330DC">
            <w:pPr>
              <w:pStyle w:val="ContactInfoEmphasis"/>
              <w:rPr>
                <w:rFonts w:ascii="Calibri" w:eastAsia="Calibri" w:hAnsi="Calibri" w:cs="Calibri"/>
              </w:rPr>
            </w:pPr>
            <w:hyperlink r:id="rId9">
              <w:r w:rsidR="44D330DC" w:rsidRPr="44D330DC">
                <w:rPr>
                  <w:rStyle w:val="Hyperlink"/>
                  <w:rFonts w:ascii="Calibri" w:eastAsia="Calibri" w:hAnsi="Calibri" w:cs="Calibri"/>
                </w:rPr>
                <w:t>BOJ17001@BYUI.EDU</w:t>
              </w:r>
            </w:hyperlink>
            <w:r w:rsidR="44D330DC" w:rsidRPr="44D330DC">
              <w:rPr>
                <w:rFonts w:ascii="Calibri" w:eastAsia="Calibri" w:hAnsi="Calibri" w:cs="Calibri"/>
              </w:rPr>
              <w:t xml:space="preserve">  ·  </w:t>
            </w:r>
            <w:proofErr w:type="spellStart"/>
            <w:r w:rsidR="44D330DC" w:rsidRPr="44D330DC">
              <w:rPr>
                <w:rFonts w:ascii="Calibri" w:eastAsia="Calibri" w:hAnsi="Calibri" w:cs="Calibri"/>
              </w:rPr>
              <w:t>Linkedln</w:t>
            </w:r>
            <w:proofErr w:type="spellEnd"/>
            <w:r w:rsidR="44D330DC" w:rsidRPr="44D330DC">
              <w:rPr>
                <w:rFonts w:ascii="Calibri" w:eastAsia="Calibri" w:hAnsi="Calibri" w:cs="Calibri"/>
              </w:rPr>
              <w:t xml:space="preserve">: Isaac </w:t>
            </w:r>
            <w:proofErr w:type="spellStart"/>
            <w:r w:rsidR="44D330DC" w:rsidRPr="44D330DC">
              <w:rPr>
                <w:rFonts w:ascii="Calibri" w:eastAsia="Calibri" w:hAnsi="Calibri" w:cs="Calibri"/>
              </w:rPr>
              <w:t>Bojorquez</w:t>
            </w:r>
            <w:proofErr w:type="spellEnd"/>
            <w:r w:rsidR="44D330DC" w:rsidRPr="44D330D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68" w:type="dxa"/>
            <w:tcBorders>
              <w:bottom w:val="single" w:sz="6" w:space="0" w:color="595959" w:themeColor="text1" w:themeTint="A6"/>
            </w:tcBorders>
          </w:tcPr>
          <w:p w14:paraId="204A7CB9" w14:textId="318C684A" w:rsidR="44D330DC" w:rsidRDefault="44D330DC" w:rsidP="44D330DC">
            <w:pPr>
              <w:jc w:val="center"/>
              <w:rPr>
                <w:rFonts w:ascii="Georgia" w:eastAsia="Georgia" w:hAnsi="Georgia" w:cs="Georgia"/>
                <w:caps/>
                <w:color w:val="595959" w:themeColor="text1" w:themeTint="A6"/>
                <w:sz w:val="70"/>
                <w:szCs w:val="70"/>
              </w:rPr>
            </w:pPr>
          </w:p>
        </w:tc>
      </w:tr>
      <w:tr w:rsidR="44D330DC" w14:paraId="0D49C4CE" w14:textId="77777777" w:rsidTr="44D330DC">
        <w:tc>
          <w:tcPr>
            <w:tcW w:w="8392" w:type="dxa"/>
            <w:gridSpan w:val="2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</w:tcPr>
          <w:p w14:paraId="7E48F297" w14:textId="0B185D1C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I want to be able to gain experience for my future career goals. I am working towards a degree in Construction Management and wish to gain experience in any field. I want to make it a career of mine. </w:t>
            </w:r>
          </w:p>
        </w:tc>
        <w:tc>
          <w:tcPr>
            <w:tcW w:w="968" w:type="dxa"/>
            <w:tcBorders>
              <w:top w:val="single" w:sz="6" w:space="0" w:color="595959" w:themeColor="text1" w:themeTint="A6"/>
            </w:tcBorders>
          </w:tcPr>
          <w:p w14:paraId="1E482287" w14:textId="17931753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</w:tr>
      <w:tr w:rsidR="44D330DC" w14:paraId="2B3B4D96" w14:textId="77777777" w:rsidTr="44D330DC">
        <w:trPr>
          <w:trHeight w:val="930"/>
        </w:trPr>
        <w:tc>
          <w:tcPr>
            <w:tcW w:w="8392" w:type="dxa"/>
            <w:gridSpan w:val="2"/>
            <w:tcBorders>
              <w:top w:val="single" w:sz="6" w:space="0" w:color="595959" w:themeColor="text1" w:themeTint="A6"/>
            </w:tcBorders>
            <w:vAlign w:val="bottom"/>
          </w:tcPr>
          <w:p w14:paraId="42D181C3" w14:textId="15DE552B" w:rsidR="44D330DC" w:rsidRDefault="44D330DC" w:rsidP="44D330DC">
            <w:pPr>
              <w:spacing w:before="400" w:after="200"/>
              <w:rPr>
                <w:rFonts w:ascii="Georgia" w:eastAsia="Georgia" w:hAnsi="Georgia" w:cs="Georgia"/>
                <w:b/>
                <w:bCs/>
                <w:caps/>
                <w:color w:val="262626" w:themeColor="text1" w:themeTint="D9"/>
                <w:sz w:val="28"/>
                <w:szCs w:val="28"/>
              </w:rPr>
            </w:pPr>
            <w:r w:rsidRPr="44D330DC">
              <w:rPr>
                <w:rFonts w:ascii="Georgia" w:eastAsia="Georgia" w:hAnsi="Georgia" w:cs="Georgia"/>
                <w:b/>
                <w:bCs/>
                <w:caps/>
                <w:color w:val="262626" w:themeColor="text1" w:themeTint="D9"/>
                <w:sz w:val="28"/>
                <w:szCs w:val="28"/>
              </w:rPr>
              <w:t xml:space="preserve">  EXPERIENCE </w:t>
            </w:r>
          </w:p>
        </w:tc>
        <w:tc>
          <w:tcPr>
            <w:tcW w:w="968" w:type="dxa"/>
            <w:vAlign w:val="bottom"/>
          </w:tcPr>
          <w:p w14:paraId="5D72B0E0" w14:textId="443FAA4D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</w:tr>
      <w:tr w:rsidR="44D330DC" w14:paraId="74BAD1A5" w14:textId="77777777" w:rsidTr="44D330DC">
        <w:tc>
          <w:tcPr>
            <w:tcW w:w="8392" w:type="dxa"/>
            <w:gridSpan w:val="2"/>
            <w:tcBorders>
              <w:left w:val="dotted" w:sz="18" w:space="0" w:color="BFBFBF" w:themeColor="background1" w:themeShade="BF"/>
              <w:right w:val="nil"/>
            </w:tcBorders>
          </w:tcPr>
          <w:p w14:paraId="7E52D6BA" w14:textId="409C72C9" w:rsidR="44D330DC" w:rsidRDefault="44D330DC" w:rsidP="44D330DC">
            <w:pPr>
              <w:pStyle w:val="Heading3"/>
              <w:outlineLvl w:val="2"/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</w:rPr>
            </w:pPr>
            <w:r w:rsidRPr="44D330DC"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</w:rPr>
              <w:t>JANUARY 20</w:t>
            </w:r>
            <w:r w:rsidRPr="44D330DC"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  <w:vertAlign w:val="superscript"/>
              </w:rPr>
              <w:t>TH</w:t>
            </w:r>
            <w:r w:rsidRPr="44D330DC"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</w:rPr>
              <w:t>,2020 – AUGUST 5TH, 2020</w:t>
            </w:r>
          </w:p>
          <w:p w14:paraId="2DA6CC09" w14:textId="4ABF77D5" w:rsidR="44D330DC" w:rsidRDefault="44D330DC" w:rsidP="44D330DC">
            <w:pPr>
              <w:pStyle w:val="Heading2"/>
              <w:spacing w:after="40"/>
              <w:outlineLvl w:val="1"/>
              <w:rPr>
                <w:rFonts w:ascii="Calibri" w:eastAsia="Calibri" w:hAnsi="Calibri" w:cs="Calibri"/>
                <w:b/>
                <w:bCs/>
                <w:caps/>
                <w:color w:val="1D824C"/>
              </w:rPr>
            </w:pPr>
            <w:r w:rsidRPr="44D330DC">
              <w:rPr>
                <w:rFonts w:ascii="Calibri" w:eastAsia="Calibri" w:hAnsi="Calibri" w:cs="Calibri"/>
                <w:b/>
                <w:bCs/>
                <w:caps/>
                <w:color w:val="1D824C"/>
              </w:rPr>
              <w:t xml:space="preserve">GENERAL LABOR, BOJORQUEZ HANDY MAN SERVICES  </w:t>
            </w:r>
          </w:p>
          <w:p w14:paraId="79324B05" w14:textId="5B334CC9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 I </w:t>
            </w:r>
            <w:proofErr w:type="gramStart"/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>was in charge of</w:t>
            </w:r>
            <w:proofErr w:type="gramEnd"/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 making sure that I the job site was clean and that all the workers had the right tools for the job. I was also used to fill in on jobs that needed more help and to speed up the process. </w:t>
            </w:r>
          </w:p>
        </w:tc>
        <w:tc>
          <w:tcPr>
            <w:tcW w:w="968" w:type="dxa"/>
            <w:tcBorders>
              <w:left w:val="nil"/>
            </w:tcBorders>
          </w:tcPr>
          <w:p w14:paraId="76D1B467" w14:textId="3497FAAA" w:rsidR="44D330DC" w:rsidRDefault="44D330DC" w:rsidP="44D330DC">
            <w:pPr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</w:rPr>
            </w:pPr>
          </w:p>
        </w:tc>
      </w:tr>
      <w:tr w:rsidR="44D330DC" w14:paraId="79940F4C" w14:textId="77777777" w:rsidTr="44D330DC">
        <w:tc>
          <w:tcPr>
            <w:tcW w:w="8392" w:type="dxa"/>
            <w:gridSpan w:val="2"/>
            <w:tcBorders>
              <w:left w:val="dotted" w:sz="18" w:space="0" w:color="BFBFBF" w:themeColor="background1" w:themeShade="BF"/>
              <w:right w:val="nil"/>
            </w:tcBorders>
          </w:tcPr>
          <w:p w14:paraId="2362CEBE" w14:textId="66DE5607" w:rsidR="44D330DC" w:rsidRDefault="44D330DC" w:rsidP="44D330DC">
            <w:pPr>
              <w:pStyle w:val="Heading3"/>
              <w:outlineLvl w:val="2"/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</w:rPr>
            </w:pPr>
            <w:r w:rsidRPr="44D330DC"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</w:rPr>
              <w:t>JANUARY 2</w:t>
            </w:r>
            <w:r w:rsidRPr="44D330DC"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  <w:vertAlign w:val="superscript"/>
              </w:rPr>
              <w:t>ND</w:t>
            </w:r>
            <w:r w:rsidRPr="44D330DC"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</w:rPr>
              <w:t>,2021 – APRIL 12</w:t>
            </w:r>
            <w:r w:rsidRPr="44D330DC"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  <w:vertAlign w:val="superscript"/>
              </w:rPr>
              <w:t>TH</w:t>
            </w:r>
            <w:r w:rsidRPr="44D330DC"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</w:rPr>
              <w:t>,2021</w:t>
            </w:r>
          </w:p>
          <w:p w14:paraId="1184687C" w14:textId="497E6735" w:rsidR="44D330DC" w:rsidRDefault="44D330DC" w:rsidP="44D330DC">
            <w:pPr>
              <w:pStyle w:val="Heading2"/>
              <w:spacing w:after="40"/>
              <w:outlineLvl w:val="1"/>
              <w:rPr>
                <w:rFonts w:ascii="Calibri" w:eastAsia="Calibri" w:hAnsi="Calibri" w:cs="Calibri"/>
                <w:b/>
                <w:bCs/>
                <w:caps/>
                <w:color w:val="1D824C"/>
              </w:rPr>
            </w:pPr>
            <w:r w:rsidRPr="44D330DC">
              <w:rPr>
                <w:rFonts w:ascii="Calibri" w:eastAsia="Calibri" w:hAnsi="Calibri" w:cs="Calibri"/>
                <w:b/>
                <w:bCs/>
                <w:caps/>
                <w:color w:val="1D824C"/>
              </w:rPr>
              <w:t xml:space="preserve">TEAM LEAD, BOJORQUEZ HANDY MAN SERVICES </w:t>
            </w:r>
          </w:p>
          <w:p w14:paraId="6DBF9DD9" w14:textId="26398729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I was in charge of 2 </w:t>
            </w:r>
            <w:proofErr w:type="gramStart"/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>workers</w:t>
            </w:r>
            <w:proofErr w:type="gramEnd"/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 and we filled in the gaps on jobs that needed extra help. We also helped clean up job sites. </w:t>
            </w:r>
          </w:p>
        </w:tc>
        <w:tc>
          <w:tcPr>
            <w:tcW w:w="968" w:type="dxa"/>
            <w:tcBorders>
              <w:left w:val="nil"/>
            </w:tcBorders>
          </w:tcPr>
          <w:p w14:paraId="1E6FC1E0" w14:textId="24F18CF9" w:rsidR="44D330DC" w:rsidRDefault="44D330DC" w:rsidP="44D330DC">
            <w:pPr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</w:rPr>
            </w:pPr>
          </w:p>
        </w:tc>
      </w:tr>
      <w:tr w:rsidR="44D330DC" w14:paraId="686FF6CA" w14:textId="77777777" w:rsidTr="44D330DC">
        <w:trPr>
          <w:trHeight w:val="930"/>
        </w:trPr>
        <w:tc>
          <w:tcPr>
            <w:tcW w:w="8392" w:type="dxa"/>
            <w:gridSpan w:val="2"/>
            <w:tcBorders>
              <w:left w:val="dotted" w:sz="18" w:space="0" w:color="BFBFBF" w:themeColor="background1" w:themeShade="BF"/>
            </w:tcBorders>
            <w:vAlign w:val="bottom"/>
          </w:tcPr>
          <w:p w14:paraId="2A85652D" w14:textId="38EEF9F0" w:rsidR="44D330DC" w:rsidRDefault="44D330DC" w:rsidP="44D330DC">
            <w:pPr>
              <w:spacing w:before="400" w:after="200"/>
              <w:rPr>
                <w:rFonts w:ascii="Georgia" w:eastAsia="Georgia" w:hAnsi="Georgia" w:cs="Georgia"/>
                <w:b/>
                <w:bCs/>
                <w:caps/>
                <w:color w:val="262626" w:themeColor="text1" w:themeTint="D9"/>
                <w:sz w:val="28"/>
                <w:szCs w:val="28"/>
              </w:rPr>
            </w:pPr>
            <w:r w:rsidRPr="44D330DC">
              <w:rPr>
                <w:rFonts w:ascii="Georgia" w:eastAsia="Georgia" w:hAnsi="Georgia" w:cs="Georgia"/>
                <w:b/>
                <w:bCs/>
                <w:caps/>
                <w:color w:val="262626" w:themeColor="text1" w:themeTint="D9"/>
                <w:sz w:val="28"/>
                <w:szCs w:val="28"/>
              </w:rPr>
              <w:t xml:space="preserve">  EDUCATION </w:t>
            </w:r>
          </w:p>
          <w:p w14:paraId="3AE1CBF4" w14:textId="1537EFFD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  <w:tc>
          <w:tcPr>
            <w:tcW w:w="968" w:type="dxa"/>
            <w:vAlign w:val="bottom"/>
          </w:tcPr>
          <w:p w14:paraId="706500BC" w14:textId="491C5AEF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</w:tr>
      <w:tr w:rsidR="44D330DC" w14:paraId="608A45E3" w14:textId="77777777" w:rsidTr="44D330DC">
        <w:tc>
          <w:tcPr>
            <w:tcW w:w="8392" w:type="dxa"/>
            <w:gridSpan w:val="2"/>
            <w:tcBorders>
              <w:left w:val="dotted" w:sz="18" w:space="0" w:color="BFBFBF" w:themeColor="background1" w:themeShade="BF"/>
              <w:right w:val="nil"/>
            </w:tcBorders>
          </w:tcPr>
          <w:p w14:paraId="421E72A5" w14:textId="15F09841" w:rsidR="44D330DC" w:rsidRDefault="44D330DC" w:rsidP="44D330DC">
            <w:pPr>
              <w:pStyle w:val="Heading3"/>
              <w:outlineLvl w:val="2"/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</w:rPr>
            </w:pPr>
            <w:proofErr w:type="gramStart"/>
            <w:r w:rsidRPr="44D330DC"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</w:rPr>
              <w:t>JUNE,</w:t>
            </w:r>
            <w:proofErr w:type="gramEnd"/>
            <w:r w:rsidRPr="44D330DC"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  <w:sz w:val="22"/>
                <w:szCs w:val="22"/>
              </w:rPr>
              <w:t xml:space="preserve"> 2017 </w:t>
            </w:r>
          </w:p>
          <w:p w14:paraId="2C9A0C01" w14:textId="0D505818" w:rsidR="44D330DC" w:rsidRDefault="44D330DC" w:rsidP="44D330DC">
            <w:pPr>
              <w:pStyle w:val="Heading2"/>
              <w:spacing w:after="40"/>
              <w:outlineLvl w:val="1"/>
              <w:rPr>
                <w:rFonts w:ascii="Calibri" w:eastAsia="Calibri" w:hAnsi="Calibri" w:cs="Calibri"/>
                <w:b/>
                <w:bCs/>
                <w:caps/>
                <w:color w:val="1D824C"/>
              </w:rPr>
            </w:pPr>
            <w:r w:rsidRPr="44D330DC">
              <w:rPr>
                <w:rFonts w:ascii="Calibri" w:eastAsia="Calibri" w:hAnsi="Calibri" w:cs="Calibri"/>
                <w:b/>
                <w:bCs/>
                <w:caps/>
                <w:color w:val="1D824C"/>
              </w:rPr>
              <w:t xml:space="preserve">HIGH SCHOOL GRADUATE, SUMMIT PREPARATORY SCHOOL </w:t>
            </w:r>
          </w:p>
          <w:p w14:paraId="558F4A76" w14:textId="68F25FE9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It was a college prep school that focused on helping us reach and stay in college. I was part of student senate for my Junior and Senior years. I also lead a team to improve unity and bring a healthy school culture. </w:t>
            </w:r>
          </w:p>
        </w:tc>
        <w:tc>
          <w:tcPr>
            <w:tcW w:w="968" w:type="dxa"/>
            <w:tcBorders>
              <w:left w:val="nil"/>
            </w:tcBorders>
          </w:tcPr>
          <w:p w14:paraId="0D2212C0" w14:textId="2F2EBB66" w:rsidR="44D330DC" w:rsidRDefault="44D330DC" w:rsidP="44D330DC">
            <w:pPr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</w:rPr>
            </w:pPr>
          </w:p>
        </w:tc>
      </w:tr>
      <w:tr w:rsidR="44D330DC" w14:paraId="304BD571" w14:textId="77777777" w:rsidTr="44D330DC">
        <w:tc>
          <w:tcPr>
            <w:tcW w:w="8392" w:type="dxa"/>
            <w:gridSpan w:val="2"/>
            <w:tcBorders>
              <w:left w:val="dotted" w:sz="18" w:space="0" w:color="BFBFBF" w:themeColor="background1" w:themeShade="BF"/>
              <w:right w:val="nil"/>
            </w:tcBorders>
          </w:tcPr>
          <w:p w14:paraId="4C77D088" w14:textId="5C59E0E6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  <w:tc>
          <w:tcPr>
            <w:tcW w:w="968" w:type="dxa"/>
            <w:tcBorders>
              <w:left w:val="nil"/>
            </w:tcBorders>
          </w:tcPr>
          <w:p w14:paraId="4A059284" w14:textId="4BEB1F57" w:rsidR="44D330DC" w:rsidRDefault="44D330DC" w:rsidP="44D330DC">
            <w:pPr>
              <w:rPr>
                <w:rFonts w:ascii="Calibri" w:eastAsia="Calibri" w:hAnsi="Calibri" w:cs="Calibri"/>
                <w:b/>
                <w:bCs/>
                <w:caps/>
                <w:color w:val="595959" w:themeColor="text1" w:themeTint="A6"/>
              </w:rPr>
            </w:pPr>
          </w:p>
        </w:tc>
      </w:tr>
      <w:tr w:rsidR="44D330DC" w14:paraId="4E7EEB3D" w14:textId="77777777" w:rsidTr="44D330DC">
        <w:trPr>
          <w:trHeight w:val="930"/>
        </w:trPr>
        <w:tc>
          <w:tcPr>
            <w:tcW w:w="8392" w:type="dxa"/>
            <w:gridSpan w:val="2"/>
            <w:tcBorders>
              <w:left w:val="dotted" w:sz="18" w:space="0" w:color="BFBFBF" w:themeColor="background1" w:themeShade="BF"/>
            </w:tcBorders>
            <w:vAlign w:val="bottom"/>
          </w:tcPr>
          <w:p w14:paraId="62368302" w14:textId="38C78815" w:rsidR="44D330DC" w:rsidRDefault="44D330DC" w:rsidP="44D330DC">
            <w:pPr>
              <w:spacing w:before="400" w:after="200"/>
              <w:rPr>
                <w:rFonts w:ascii="Calibri" w:eastAsia="Calibri" w:hAnsi="Calibri" w:cs="Calibri"/>
                <w:b/>
                <w:bCs/>
                <w:caps/>
                <w:color w:val="262626" w:themeColor="text1" w:themeTint="D9"/>
                <w:sz w:val="28"/>
                <w:szCs w:val="28"/>
              </w:rPr>
            </w:pPr>
            <w:r w:rsidRPr="44D330DC">
              <w:rPr>
                <w:rFonts w:ascii="Georgia" w:eastAsia="Georgia" w:hAnsi="Georgia" w:cs="Georgia"/>
                <w:b/>
                <w:bCs/>
                <w:caps/>
                <w:color w:val="262626" w:themeColor="text1" w:themeTint="D9"/>
                <w:sz w:val="28"/>
                <w:szCs w:val="28"/>
              </w:rPr>
              <w:t xml:space="preserve">  SKILLS </w:t>
            </w:r>
          </w:p>
          <w:p w14:paraId="5B67257E" w14:textId="604660C8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  <w:tc>
          <w:tcPr>
            <w:tcW w:w="968" w:type="dxa"/>
            <w:vAlign w:val="bottom"/>
          </w:tcPr>
          <w:p w14:paraId="0F0C2335" w14:textId="5F697E60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</w:tr>
      <w:tr w:rsidR="44D330DC" w14:paraId="30369C9C" w14:textId="77777777" w:rsidTr="44D330DC">
        <w:tc>
          <w:tcPr>
            <w:tcW w:w="4196" w:type="dxa"/>
          </w:tcPr>
          <w:p w14:paraId="0345418C" w14:textId="7E01EEB7" w:rsidR="44D330DC" w:rsidRDefault="44D330DC" w:rsidP="44D330D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 w:themeColor="text1" w:themeTint="A6"/>
              </w:rPr>
            </w:pP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I am an experienced leader. </w:t>
            </w:r>
          </w:p>
          <w:p w14:paraId="5F515474" w14:textId="1EA640DD" w:rsidR="44D330DC" w:rsidRDefault="44D330DC" w:rsidP="44D330D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 w:themeColor="text1" w:themeTint="A6"/>
              </w:rPr>
            </w:pP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I am confident in my skills </w:t>
            </w:r>
          </w:p>
          <w:p w14:paraId="6984036E" w14:textId="5432AEFC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  <w:tc>
          <w:tcPr>
            <w:tcW w:w="4196" w:type="dxa"/>
          </w:tcPr>
          <w:p w14:paraId="59F38487" w14:textId="5DFA019F" w:rsidR="44D330DC" w:rsidRDefault="44D330DC" w:rsidP="44D330D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 w:themeColor="text1" w:themeTint="A6"/>
              </w:rPr>
            </w:pP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I am understanding </w:t>
            </w:r>
          </w:p>
          <w:p w14:paraId="73B9E71E" w14:textId="164177B4" w:rsidR="44D330DC" w:rsidRDefault="44D330DC" w:rsidP="44D330D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 w:themeColor="text1" w:themeTint="A6"/>
              </w:rPr>
            </w:pP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I am a good listener  </w:t>
            </w:r>
          </w:p>
          <w:p w14:paraId="201D6216" w14:textId="5F4B61A1" w:rsidR="44D330DC" w:rsidRDefault="44D330DC" w:rsidP="44D330D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 w:themeColor="text1" w:themeTint="A6"/>
              </w:rPr>
            </w:pP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I am attentive </w:t>
            </w:r>
          </w:p>
          <w:p w14:paraId="55C29E03" w14:textId="19068AEF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  <w:tc>
          <w:tcPr>
            <w:tcW w:w="968" w:type="dxa"/>
          </w:tcPr>
          <w:p w14:paraId="0A6F2531" w14:textId="504BE5BF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</w:tr>
      <w:tr w:rsidR="44D330DC" w14:paraId="54B51756" w14:textId="77777777" w:rsidTr="44D330DC">
        <w:trPr>
          <w:trHeight w:val="930"/>
        </w:trPr>
        <w:tc>
          <w:tcPr>
            <w:tcW w:w="8392" w:type="dxa"/>
            <w:gridSpan w:val="2"/>
            <w:vAlign w:val="bottom"/>
          </w:tcPr>
          <w:p w14:paraId="0F316C85" w14:textId="29062AE3" w:rsidR="44D330DC" w:rsidRDefault="44D330DC" w:rsidP="44D330DC">
            <w:pPr>
              <w:spacing w:before="400" w:after="200"/>
              <w:rPr>
                <w:rFonts w:ascii="Calibri" w:eastAsia="Calibri" w:hAnsi="Calibri" w:cs="Calibri"/>
                <w:b/>
                <w:bCs/>
                <w:caps/>
                <w:color w:val="262626" w:themeColor="text1" w:themeTint="D9"/>
                <w:sz w:val="28"/>
                <w:szCs w:val="28"/>
              </w:rPr>
            </w:pPr>
            <w:r w:rsidRPr="44D330DC">
              <w:rPr>
                <w:rFonts w:ascii="Georgia" w:eastAsia="Georgia" w:hAnsi="Georgia" w:cs="Georgia"/>
                <w:b/>
                <w:bCs/>
                <w:caps/>
                <w:color w:val="262626" w:themeColor="text1" w:themeTint="D9"/>
                <w:sz w:val="28"/>
                <w:szCs w:val="28"/>
              </w:rPr>
              <w:t xml:space="preserve">  ACTIVITIES </w:t>
            </w:r>
          </w:p>
          <w:p w14:paraId="099A873C" w14:textId="165E5D1F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  <w:tc>
          <w:tcPr>
            <w:tcW w:w="968" w:type="dxa"/>
            <w:vAlign w:val="bottom"/>
          </w:tcPr>
          <w:p w14:paraId="4DA352B3" w14:textId="2CD744D9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</w:tr>
      <w:tr w:rsidR="44D330DC" w14:paraId="7C13BE31" w14:textId="77777777" w:rsidTr="44D330DC">
        <w:tc>
          <w:tcPr>
            <w:tcW w:w="8392" w:type="dxa"/>
            <w:gridSpan w:val="2"/>
          </w:tcPr>
          <w:p w14:paraId="45F447B3" w14:textId="1DDDA292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>I can speak Spanish fluently and have used it in construction often. I was a missionary for The Church of Jesus Christ of Latter-day saints. I was given the assignment to help groups of missionaries in their work and provide an example of how to be effective. I was a boy scout and reached the rank of 2</w:t>
            </w:r>
            <w:r w:rsidRPr="44D330DC">
              <w:rPr>
                <w:rFonts w:ascii="Calibri" w:eastAsia="Calibri" w:hAnsi="Calibri" w:cs="Calibri"/>
                <w:color w:val="595959" w:themeColor="text1" w:themeTint="A6"/>
                <w:vertAlign w:val="superscript"/>
              </w:rPr>
              <w:t>nd</w:t>
            </w:r>
            <w:r w:rsidRPr="44D330DC">
              <w:rPr>
                <w:rFonts w:ascii="Calibri" w:eastAsia="Calibri" w:hAnsi="Calibri" w:cs="Calibri"/>
                <w:color w:val="595959" w:themeColor="text1" w:themeTint="A6"/>
              </w:rPr>
              <w:t xml:space="preserve"> class. </w:t>
            </w:r>
          </w:p>
        </w:tc>
        <w:tc>
          <w:tcPr>
            <w:tcW w:w="968" w:type="dxa"/>
          </w:tcPr>
          <w:p w14:paraId="6A5BE109" w14:textId="55E183D4" w:rsidR="44D330DC" w:rsidRDefault="44D330DC" w:rsidP="44D330DC">
            <w:pPr>
              <w:rPr>
                <w:rFonts w:ascii="Calibri" w:eastAsia="Calibri" w:hAnsi="Calibri" w:cs="Calibri"/>
                <w:color w:val="595959" w:themeColor="text1" w:themeTint="A6"/>
              </w:rPr>
            </w:pPr>
          </w:p>
        </w:tc>
      </w:tr>
    </w:tbl>
    <w:p w14:paraId="3CBD91B4" w14:textId="3A9A4B40" w:rsidR="44D330DC" w:rsidRDefault="44D330DC" w:rsidP="44D330DC"/>
    <w:sectPr w:rsidR="44D3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aren Gubler" w:date="2021-09-24T23:17:00Z" w:initials="KG">
    <w:p w14:paraId="40447BF8" w14:textId="198E08A8" w:rsidR="008C4628" w:rsidRDefault="008C4628">
      <w:pPr>
        <w:pStyle w:val="CommentText"/>
      </w:pPr>
      <w:r>
        <w:rPr>
          <w:rStyle w:val="CommentReference"/>
        </w:rPr>
        <w:annotationRef/>
      </w:r>
      <w:r>
        <w:t>Add a “To:” and “From”</w:t>
      </w:r>
    </w:p>
  </w:comment>
  <w:comment w:id="7" w:author="Karen Gubler" w:date="2021-09-24T23:18:00Z" w:initials="KG">
    <w:p w14:paraId="290F7838" w14:textId="4143E822" w:rsidR="008C4628" w:rsidRDefault="008C4628">
      <w:pPr>
        <w:pStyle w:val="CommentText"/>
      </w:pPr>
      <w:r>
        <w:rPr>
          <w:rStyle w:val="CommentReference"/>
        </w:rPr>
        <w:annotationRef/>
      </w:r>
      <w:r>
        <w:t>Maybe start sentence with something other than “I”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447BF8" w15:done="0"/>
  <w15:commentEx w15:paraId="290F78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F8DB00" w16cex:dateUtc="2021-09-25T06:17:00Z"/>
  <w16cex:commentExtensible w16cex:durableId="24F8DB54" w16cex:dateUtc="2021-09-25T0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447BF8" w16cid:durableId="24F8DB00"/>
  <w16cid:commentId w16cid:paraId="290F7838" w16cid:durableId="24F8DB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A3DC3"/>
    <w:multiLevelType w:val="hybridMultilevel"/>
    <w:tmpl w:val="4F38AA76"/>
    <w:lvl w:ilvl="0" w:tplc="ECD2D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03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CD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29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E0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01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C5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A7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E7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ren Gubler">
    <w15:presenceInfo w15:providerId="Windows Live" w15:userId="96e666d6ca8926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CFC7C8"/>
    <w:rsid w:val="003F0149"/>
    <w:rsid w:val="008C4628"/>
    <w:rsid w:val="00AD3C8E"/>
    <w:rsid w:val="05640FA4"/>
    <w:rsid w:val="0C79FDD0"/>
    <w:rsid w:val="0F53B05A"/>
    <w:rsid w:val="127FDEFF"/>
    <w:rsid w:val="1557BCC5"/>
    <w:rsid w:val="17CFC7C8"/>
    <w:rsid w:val="219780AB"/>
    <w:rsid w:val="2333510C"/>
    <w:rsid w:val="2703EF74"/>
    <w:rsid w:val="28A3A9D6"/>
    <w:rsid w:val="2DAFADC6"/>
    <w:rsid w:val="2F0387FE"/>
    <w:rsid w:val="30013DC1"/>
    <w:rsid w:val="38817B7E"/>
    <w:rsid w:val="391E09C2"/>
    <w:rsid w:val="396C080A"/>
    <w:rsid w:val="39B75594"/>
    <w:rsid w:val="3DCAF1B2"/>
    <w:rsid w:val="44D330DC"/>
    <w:rsid w:val="50123CE4"/>
    <w:rsid w:val="50FCC970"/>
    <w:rsid w:val="5678D348"/>
    <w:rsid w:val="5828E2EE"/>
    <w:rsid w:val="5B550A55"/>
    <w:rsid w:val="60287B78"/>
    <w:rsid w:val="61B69CD7"/>
    <w:rsid w:val="65135DE9"/>
    <w:rsid w:val="66E4D347"/>
    <w:rsid w:val="6D5414CB"/>
    <w:rsid w:val="6ED6BCCF"/>
    <w:rsid w:val="6EEFE52C"/>
    <w:rsid w:val="6F969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C7C8"/>
  <w15:chartTrackingRefBased/>
  <w15:docId w15:val="{4AA477E5-471B-4057-B672-D07DD988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44D330DC"/>
    <w:pPr>
      <w:jc w:val="center"/>
    </w:pPr>
  </w:style>
  <w:style w:type="paragraph" w:customStyle="1" w:styleId="ContactInfoEmphasis">
    <w:name w:val="Contact Info Emphasis"/>
    <w:basedOn w:val="Normal"/>
    <w:qFormat/>
    <w:rsid w:val="44D330DC"/>
    <w:pPr>
      <w:jc w:val="center"/>
    </w:pPr>
    <w:rPr>
      <w:b/>
      <w:bCs/>
      <w:color w:val="1D824C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4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6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OJ17001@BYU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Bojorquez, Isaac</dc:creator>
  <cp:keywords/>
  <dc:description/>
  <cp:lastModifiedBy>Karen Gubler</cp:lastModifiedBy>
  <cp:revision>2</cp:revision>
  <dcterms:created xsi:type="dcterms:W3CDTF">2021-09-23T02:28:00Z</dcterms:created>
  <dcterms:modified xsi:type="dcterms:W3CDTF">2021-09-25T06:20:00Z</dcterms:modified>
</cp:coreProperties>
</file>