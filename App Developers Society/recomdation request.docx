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E030" w14:textId="737281A5" w:rsidR="004004A4" w:rsidRDefault="004004A4" w:rsidP="0075247E">
      <w:pPr>
        <w:spacing w:line="480" w:lineRule="auto"/>
        <w:rPr>
          <w:ins w:id="0" w:author="Karen Gubler" w:date="2021-09-24T22:55:00Z"/>
          <w:sz w:val="28"/>
          <w:szCs w:val="28"/>
        </w:rPr>
      </w:pPr>
    </w:p>
    <w:p w14:paraId="29C1F1BD" w14:textId="4F8E2EC0" w:rsidR="00EB0657" w:rsidRPr="0075247E" w:rsidRDefault="0075247E" w:rsidP="0075247E">
      <w:pPr>
        <w:spacing w:line="480" w:lineRule="auto"/>
        <w:rPr>
          <w:sz w:val="28"/>
          <w:szCs w:val="28"/>
        </w:rPr>
      </w:pPr>
      <w:commentRangeStart w:id="1"/>
      <w:r w:rsidRPr="0075247E">
        <w:rPr>
          <w:sz w:val="28"/>
          <w:szCs w:val="28"/>
        </w:rPr>
        <w:t>Dear</w:t>
      </w:r>
      <w:commentRangeEnd w:id="1"/>
      <w:r w:rsidR="004004A4">
        <w:rPr>
          <w:rStyle w:val="CommentReference"/>
        </w:rPr>
        <w:commentReference w:id="1"/>
      </w:r>
      <w:r w:rsidRPr="0075247E">
        <w:rPr>
          <w:sz w:val="28"/>
          <w:szCs w:val="28"/>
        </w:rPr>
        <w:t xml:space="preserve"> John Montana,</w:t>
      </w:r>
    </w:p>
    <w:p w14:paraId="32AC70B5" w14:textId="1C6CACF8" w:rsidR="0075247E" w:rsidRPr="0075247E" w:rsidRDefault="0075247E" w:rsidP="0075247E">
      <w:pPr>
        <w:spacing w:line="480" w:lineRule="auto"/>
        <w:rPr>
          <w:sz w:val="28"/>
          <w:szCs w:val="28"/>
        </w:rPr>
      </w:pPr>
    </w:p>
    <w:p w14:paraId="10345813" w14:textId="5E053CCA" w:rsidR="0075247E" w:rsidRPr="0075247E" w:rsidRDefault="0075247E" w:rsidP="0075247E">
      <w:pPr>
        <w:spacing w:line="480" w:lineRule="auto"/>
        <w:ind w:firstLine="720"/>
        <w:rPr>
          <w:sz w:val="28"/>
          <w:szCs w:val="28"/>
        </w:rPr>
      </w:pPr>
      <w:r w:rsidRPr="0075247E">
        <w:rPr>
          <w:sz w:val="28"/>
          <w:szCs w:val="28"/>
        </w:rPr>
        <w:t xml:space="preserve">I am writing to you today </w:t>
      </w:r>
      <w:r>
        <w:rPr>
          <w:sz w:val="28"/>
          <w:szCs w:val="28"/>
        </w:rPr>
        <w:t>t</w:t>
      </w:r>
      <w:r w:rsidRPr="0075247E">
        <w:rPr>
          <w:sz w:val="28"/>
          <w:szCs w:val="28"/>
        </w:rPr>
        <w:t xml:space="preserve">o ask you how you have been and how </w:t>
      </w:r>
      <w:commentRangeStart w:id="2"/>
      <w:r w:rsidRPr="0075247E">
        <w:rPr>
          <w:sz w:val="28"/>
          <w:szCs w:val="28"/>
        </w:rPr>
        <w:t>the class is doing</w:t>
      </w:r>
      <w:commentRangeEnd w:id="2"/>
      <w:r w:rsidR="004004A4">
        <w:rPr>
          <w:rStyle w:val="CommentReference"/>
        </w:rPr>
        <w:commentReference w:id="2"/>
      </w:r>
      <w:r w:rsidRPr="0075247E">
        <w:rPr>
          <w:sz w:val="28"/>
          <w:szCs w:val="28"/>
        </w:rPr>
        <w:t xml:space="preserve">? Not much has changed since the last time we have talked.  I have been keeping myself busy with work and turning wrenches on the side. </w:t>
      </w:r>
      <w:commentRangeStart w:id="3"/>
      <w:r w:rsidRPr="0075247E">
        <w:rPr>
          <w:sz w:val="28"/>
          <w:szCs w:val="28"/>
        </w:rPr>
        <w:t>I have</w:t>
      </w:r>
      <w:commentRangeEnd w:id="3"/>
      <w:r w:rsidR="004004A4">
        <w:rPr>
          <w:rStyle w:val="CommentReference"/>
        </w:rPr>
        <w:commentReference w:id="3"/>
      </w:r>
      <w:r w:rsidRPr="0075247E">
        <w:rPr>
          <w:sz w:val="28"/>
          <w:szCs w:val="28"/>
        </w:rPr>
        <w:t xml:space="preserve"> been on the lookout for a diesel mechanic job </w:t>
      </w:r>
      <w:r w:rsidR="000C366F">
        <w:rPr>
          <w:sz w:val="28"/>
          <w:szCs w:val="28"/>
        </w:rPr>
        <w:t>so I can</w:t>
      </w:r>
      <w:r w:rsidRPr="0075247E">
        <w:rPr>
          <w:sz w:val="28"/>
          <w:szCs w:val="28"/>
        </w:rPr>
        <w:t xml:space="preserve"> start turning wrenches full time</w:t>
      </w:r>
      <w:r w:rsidR="000C366F">
        <w:rPr>
          <w:sz w:val="28"/>
          <w:szCs w:val="28"/>
        </w:rPr>
        <w:t>.</w:t>
      </w:r>
      <w:r w:rsidRPr="0075247E">
        <w:rPr>
          <w:sz w:val="28"/>
          <w:szCs w:val="28"/>
        </w:rPr>
        <w:t xml:space="preserve"> I have found one </w:t>
      </w:r>
      <w:r w:rsidR="000C366F">
        <w:rPr>
          <w:sz w:val="28"/>
          <w:szCs w:val="28"/>
        </w:rPr>
        <w:t xml:space="preserve">that looks promising </w:t>
      </w:r>
      <w:r w:rsidRPr="0075247E">
        <w:rPr>
          <w:sz w:val="28"/>
          <w:szCs w:val="28"/>
        </w:rPr>
        <w:t xml:space="preserve">over at Turner </w:t>
      </w:r>
      <w:r>
        <w:rPr>
          <w:sz w:val="28"/>
          <w:szCs w:val="28"/>
        </w:rPr>
        <w:t>M</w:t>
      </w:r>
      <w:r w:rsidRPr="0075247E">
        <w:rPr>
          <w:sz w:val="28"/>
          <w:szCs w:val="28"/>
        </w:rPr>
        <w:t xml:space="preserve">otor </w:t>
      </w:r>
      <w:r>
        <w:rPr>
          <w:sz w:val="28"/>
          <w:szCs w:val="28"/>
        </w:rPr>
        <w:t>W</w:t>
      </w:r>
      <w:r w:rsidRPr="0075247E">
        <w:rPr>
          <w:sz w:val="28"/>
          <w:szCs w:val="28"/>
        </w:rPr>
        <w:t>orks</w:t>
      </w:r>
      <w:r w:rsidR="00D5606E">
        <w:rPr>
          <w:sz w:val="28"/>
          <w:szCs w:val="28"/>
        </w:rPr>
        <w:t xml:space="preserve"> as the head mechanic</w:t>
      </w:r>
      <w:r w:rsidRPr="0075247E">
        <w:rPr>
          <w:sz w:val="28"/>
          <w:szCs w:val="28"/>
        </w:rPr>
        <w:t>. I was wondering if you could write them a letter of recommendation for me. I think that it would be good if it came from my old shop instructor. Since I have left your class my knowledge has grown in</w:t>
      </w:r>
      <w:r>
        <w:rPr>
          <w:sz w:val="28"/>
          <w:szCs w:val="28"/>
        </w:rPr>
        <w:t xml:space="preserve"> the</w:t>
      </w:r>
      <w:r w:rsidRPr="0075247E">
        <w:rPr>
          <w:sz w:val="28"/>
          <w:szCs w:val="28"/>
        </w:rPr>
        <w:t xml:space="preserve"> ag industry and also with over the road </w:t>
      </w:r>
      <w:r w:rsidR="00D5606E" w:rsidRPr="0075247E">
        <w:rPr>
          <w:sz w:val="28"/>
          <w:szCs w:val="28"/>
        </w:rPr>
        <w:t>trucks,</w:t>
      </w:r>
      <w:r w:rsidR="00D5606E">
        <w:rPr>
          <w:sz w:val="28"/>
          <w:szCs w:val="28"/>
        </w:rPr>
        <w:t xml:space="preserve"> I will send you my current resumé to fill you in</w:t>
      </w:r>
      <w:r w:rsidRPr="0075247E">
        <w:rPr>
          <w:sz w:val="28"/>
          <w:szCs w:val="28"/>
        </w:rPr>
        <w:t>.</w:t>
      </w:r>
      <w:r w:rsidR="00D5606E">
        <w:rPr>
          <w:sz w:val="28"/>
          <w:szCs w:val="28"/>
        </w:rPr>
        <w:t xml:space="preserve"> But if you could send the letter to </w:t>
      </w:r>
      <w:hyperlink r:id="rId9" w:history="1">
        <w:r w:rsidR="00D5606E" w:rsidRPr="00D40616">
          <w:rPr>
            <w:rStyle w:val="Hyperlink"/>
            <w:sz w:val="28"/>
            <w:szCs w:val="28"/>
          </w:rPr>
          <w:t>kayd@turnermotorwork</w:t>
        </w:r>
        <w:r w:rsidR="00D5606E" w:rsidRPr="00D40616">
          <w:rPr>
            <w:rStyle w:val="Hyperlink"/>
            <w:sz w:val="28"/>
            <w:szCs w:val="28"/>
          </w:rPr>
          <w:t>s</w:t>
        </w:r>
        <w:r w:rsidR="00D5606E" w:rsidRPr="00D40616">
          <w:rPr>
            <w:rStyle w:val="Hyperlink"/>
            <w:sz w:val="28"/>
            <w:szCs w:val="28"/>
          </w:rPr>
          <w:t>.</w:t>
        </w:r>
        <w:r w:rsidR="00D5606E" w:rsidRPr="00D40616">
          <w:rPr>
            <w:rStyle w:val="Hyperlink"/>
            <w:sz w:val="28"/>
            <w:szCs w:val="28"/>
          </w:rPr>
          <w:t>c</w:t>
        </w:r>
        <w:r w:rsidR="00D5606E" w:rsidRPr="00D40616">
          <w:rPr>
            <w:rStyle w:val="Hyperlink"/>
            <w:sz w:val="28"/>
            <w:szCs w:val="28"/>
          </w:rPr>
          <w:t>om</w:t>
        </w:r>
      </w:hyperlink>
      <w:r w:rsidR="00D5606E">
        <w:rPr>
          <w:sz w:val="28"/>
          <w:szCs w:val="28"/>
        </w:rPr>
        <w:t xml:space="preserve"> I would deeply appreciate it.</w:t>
      </w:r>
      <w:r w:rsidRPr="0075247E">
        <w:rPr>
          <w:sz w:val="28"/>
          <w:szCs w:val="28"/>
        </w:rPr>
        <w:t xml:space="preserve"> I hope that this letter finds you</w:t>
      </w:r>
      <w:ins w:id="4" w:author="Karen Gubler" w:date="2021-09-24T22:59:00Z">
        <w:r w:rsidR="004004A4">
          <w:rPr>
            <w:sz w:val="28"/>
            <w:szCs w:val="28"/>
          </w:rPr>
          <w:t xml:space="preserve"> in</w:t>
        </w:r>
      </w:ins>
      <w:r w:rsidRPr="0075247E">
        <w:rPr>
          <w:sz w:val="28"/>
          <w:szCs w:val="28"/>
        </w:rPr>
        <w:t xml:space="preserve"> good health</w:t>
      </w:r>
      <w:r w:rsidR="00D5606E">
        <w:rPr>
          <w:sz w:val="28"/>
          <w:szCs w:val="28"/>
        </w:rPr>
        <w:t xml:space="preserve"> and that we can catch up on things over lunch one of these days.</w:t>
      </w:r>
      <w:r w:rsidRPr="0075247E">
        <w:rPr>
          <w:sz w:val="28"/>
          <w:szCs w:val="28"/>
        </w:rPr>
        <w:t xml:space="preserve"> </w:t>
      </w:r>
    </w:p>
    <w:p w14:paraId="148049B0" w14:textId="1897AA2D" w:rsidR="0075247E" w:rsidRPr="0075247E" w:rsidRDefault="0075247E" w:rsidP="0075247E">
      <w:pPr>
        <w:spacing w:line="480" w:lineRule="auto"/>
        <w:ind w:firstLine="720"/>
        <w:rPr>
          <w:sz w:val="28"/>
          <w:szCs w:val="28"/>
        </w:rPr>
      </w:pPr>
    </w:p>
    <w:p w14:paraId="0D682D88" w14:textId="70A7822F" w:rsidR="0075247E" w:rsidRPr="0075247E" w:rsidRDefault="0075247E" w:rsidP="0075247E">
      <w:pPr>
        <w:spacing w:line="480" w:lineRule="auto"/>
        <w:ind w:firstLine="720"/>
        <w:rPr>
          <w:sz w:val="28"/>
          <w:szCs w:val="28"/>
        </w:rPr>
      </w:pPr>
    </w:p>
    <w:p w14:paraId="79AFF4B1" w14:textId="5197FD5A" w:rsidR="0075247E" w:rsidRPr="0075247E" w:rsidRDefault="00D5606E" w:rsidP="0075247E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="0075247E" w:rsidRPr="0075247E">
        <w:rPr>
          <w:sz w:val="28"/>
          <w:szCs w:val="28"/>
        </w:rPr>
        <w:t>incerely,</w:t>
      </w:r>
    </w:p>
    <w:p w14:paraId="653A45B9" w14:textId="170584EC" w:rsidR="00D5606E" w:rsidRDefault="0075247E" w:rsidP="0075247E">
      <w:pPr>
        <w:spacing w:line="480" w:lineRule="auto"/>
        <w:ind w:firstLine="720"/>
        <w:rPr>
          <w:sz w:val="28"/>
          <w:szCs w:val="28"/>
        </w:rPr>
      </w:pPr>
      <w:r w:rsidRPr="0075247E">
        <w:rPr>
          <w:sz w:val="28"/>
          <w:szCs w:val="28"/>
        </w:rPr>
        <w:t xml:space="preserve">Kayden Turner  </w:t>
      </w:r>
    </w:p>
    <w:p w14:paraId="49C91DDC" w14:textId="77777777" w:rsidR="00D5606E" w:rsidRDefault="00D5606E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38B6FBE" w14:textId="0A298B0B" w:rsidR="00D5606E" w:rsidRPr="0079038E" w:rsidRDefault="00D5606E" w:rsidP="00D5606E">
      <w:pPr>
        <w:shd w:val="clear" w:color="auto" w:fill="FFFFFF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lastRenderedPageBreak/>
        <w:t xml:space="preserve">Kayden </w:t>
      </w:r>
      <w:r w:rsidRPr="0079038E">
        <w:rPr>
          <w:rFonts w:ascii="Arial" w:eastAsia="Times New Roman" w:hAnsi="Arial" w:cs="Arial"/>
          <w:b/>
          <w:bCs/>
          <w:color w:val="000000"/>
          <w:sz w:val="48"/>
          <w:szCs w:val="48"/>
        </w:rPr>
        <w:t>Turner</w:t>
      </w:r>
    </w:p>
    <w:p w14:paraId="574A984D" w14:textId="77777777" w:rsidR="00D5606E" w:rsidRPr="0079038E" w:rsidRDefault="00D5606E" w:rsidP="00D5606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Trunner2020@gmail.com</w:t>
      </w:r>
      <w:r w:rsidRPr="0079038E">
        <w:rPr>
          <w:rFonts w:ascii="Arial" w:eastAsia="Times New Roman" w:hAnsi="Arial" w:cs="Arial"/>
          <w:color w:val="000000"/>
          <w:sz w:val="22"/>
          <w:szCs w:val="22"/>
        </w:rPr>
        <w:t xml:space="preserve">| 208.573.8995 | </w:t>
      </w:r>
      <w:r w:rsidRPr="00542BC6">
        <w:rPr>
          <w:rFonts w:ascii="Arial" w:eastAsia="Times New Roman" w:hAnsi="Arial" w:cs="Arial"/>
          <w:color w:val="000000"/>
          <w:sz w:val="22"/>
          <w:szCs w:val="22"/>
        </w:rPr>
        <w:t>https://www.linkedin.com/in/kayden-turner/</w:t>
      </w:r>
    </w:p>
    <w:p w14:paraId="63C1985D" w14:textId="77777777" w:rsidR="00D5606E" w:rsidRPr="0079038E" w:rsidRDefault="00D5606E" w:rsidP="00D5606E">
      <w:pPr>
        <w:jc w:val="center"/>
        <w:rPr>
          <w:rFonts w:ascii="Times New Roman" w:eastAsia="Times New Roman" w:hAnsi="Times New Roman" w:cs="Times New Roman"/>
        </w:rPr>
      </w:pPr>
      <w:r w:rsidRPr="0079038E">
        <w:rPr>
          <w:rFonts w:ascii="Arial" w:eastAsia="Times New Roman" w:hAnsi="Arial" w:cs="Arial"/>
          <w:color w:val="000000"/>
          <w:sz w:val="22"/>
          <w:szCs w:val="22"/>
        </w:rPr>
        <w:t xml:space="preserve">Homedale, </w:t>
      </w:r>
      <w:proofErr w:type="gramStart"/>
      <w:r w:rsidRPr="0079038E">
        <w:rPr>
          <w:rFonts w:ascii="Arial" w:eastAsia="Times New Roman" w:hAnsi="Arial" w:cs="Arial"/>
          <w:color w:val="000000"/>
          <w:sz w:val="22"/>
          <w:szCs w:val="22"/>
        </w:rPr>
        <w:t>Idaho  83628</w:t>
      </w:r>
      <w:proofErr w:type="gramEnd"/>
    </w:p>
    <w:p w14:paraId="14FF1230" w14:textId="77777777" w:rsidR="00D5606E" w:rsidRPr="0079038E" w:rsidRDefault="00BF71CD" w:rsidP="00D5606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618FBF5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696C38" w14:textId="77777777" w:rsidR="00D5606E" w:rsidRPr="0079038E" w:rsidRDefault="00D5606E" w:rsidP="00D5606E">
      <w:pPr>
        <w:rPr>
          <w:rFonts w:ascii="Times New Roman" w:eastAsia="Times New Roman" w:hAnsi="Times New Roman" w:cs="Times New Roman"/>
        </w:rPr>
      </w:pPr>
      <w:r w:rsidRPr="0079038E">
        <w:rPr>
          <w:rFonts w:ascii="Arial" w:eastAsia="Times New Roman" w:hAnsi="Arial" w:cs="Arial"/>
          <w:b/>
          <w:bCs/>
          <w:color w:val="000000"/>
          <w:sz w:val="20"/>
          <w:szCs w:val="20"/>
        </w:rPr>
        <w:t>EDUCATION</w:t>
      </w:r>
    </w:p>
    <w:p w14:paraId="1F695D56" w14:textId="77777777" w:rsidR="00D5606E" w:rsidRPr="003E3DBC" w:rsidRDefault="00D5606E" w:rsidP="00D5606E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             </w:t>
      </w:r>
      <w:r w:rsidRPr="003E3DBC">
        <w:rPr>
          <w:rFonts w:ascii="Arial" w:eastAsia="Times New Roman" w:hAnsi="Arial" w:cs="Arial"/>
          <w:b/>
          <w:bCs/>
          <w:color w:val="000000"/>
          <w:u w:val="single"/>
        </w:rPr>
        <w:t>Brigham Young University-Idaho</w:t>
      </w:r>
    </w:p>
    <w:p w14:paraId="282E808A" w14:textId="77777777" w:rsidR="00D5606E" w:rsidRDefault="00D5606E" w:rsidP="00D5606E">
      <w:pPr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9038E">
        <w:rPr>
          <w:rFonts w:ascii="Arial" w:eastAsia="Times New Roman" w:hAnsi="Arial" w:cs="Arial"/>
          <w:color w:val="000000"/>
          <w:sz w:val="20"/>
          <w:szCs w:val="20"/>
        </w:rPr>
        <w:t xml:space="preserve">Bachelor of business | Agriculture Business Management                                    Jan 2021-24 </w:t>
      </w:r>
    </w:p>
    <w:p w14:paraId="1B05EEE0" w14:textId="77777777" w:rsidR="00D5606E" w:rsidRDefault="00D5606E" w:rsidP="00D5606E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                  Minor in agronomy     </w:t>
      </w:r>
    </w:p>
    <w:p w14:paraId="4DA9B874" w14:textId="77777777" w:rsidR="00D5606E" w:rsidRPr="0079038E" w:rsidRDefault="00D5606E" w:rsidP="00D5606E">
      <w:pPr>
        <w:jc w:val="right"/>
        <w:rPr>
          <w:rFonts w:ascii="Times New Roman" w:eastAsia="Times New Roman" w:hAnsi="Times New Roman" w:cs="Times New Roman"/>
        </w:rPr>
      </w:pPr>
      <w:r w:rsidRPr="0079038E">
        <w:rPr>
          <w:rFonts w:ascii="Arial" w:eastAsia="Times New Roman" w:hAnsi="Arial" w:cs="Arial"/>
          <w:color w:val="000000"/>
          <w:sz w:val="20"/>
          <w:szCs w:val="20"/>
        </w:rPr>
        <w:t>Rexburg, ID</w:t>
      </w:r>
    </w:p>
    <w:p w14:paraId="03161302" w14:textId="77777777" w:rsidR="00D5606E" w:rsidRPr="0079038E" w:rsidRDefault="00D5606E" w:rsidP="00D5606E">
      <w:pPr>
        <w:jc w:val="right"/>
        <w:rPr>
          <w:rFonts w:ascii="Times New Roman" w:eastAsia="Times New Roman" w:hAnsi="Times New Roman" w:cs="Times New Roman"/>
        </w:rPr>
      </w:pPr>
      <w:r w:rsidRPr="0079038E">
        <w:rPr>
          <w:rFonts w:ascii="Arial" w:eastAsia="Times New Roman" w:hAnsi="Arial" w:cs="Arial"/>
          <w:color w:val="000000"/>
          <w:sz w:val="20"/>
          <w:szCs w:val="20"/>
        </w:rPr>
        <w:t>  GPA 3.75</w:t>
      </w:r>
    </w:p>
    <w:p w14:paraId="00E3F78A" w14:textId="77777777" w:rsidR="00D5606E" w:rsidRPr="0079038E" w:rsidRDefault="00D5606E" w:rsidP="00D5606E">
      <w:pPr>
        <w:rPr>
          <w:rFonts w:ascii="Times New Roman" w:eastAsia="Times New Roman" w:hAnsi="Times New Roman" w:cs="Times New Roman"/>
        </w:rPr>
      </w:pPr>
    </w:p>
    <w:p w14:paraId="449C2B5F" w14:textId="77777777" w:rsidR="00D5606E" w:rsidRPr="0079038E" w:rsidRDefault="00D5606E" w:rsidP="00D5606E">
      <w:pPr>
        <w:rPr>
          <w:rFonts w:ascii="Times New Roman" w:eastAsia="Times New Roman" w:hAnsi="Times New Roman" w:cs="Times New Roman"/>
        </w:rPr>
      </w:pPr>
      <w:r w:rsidRPr="0079038E">
        <w:rPr>
          <w:rFonts w:ascii="Arial" w:eastAsia="Times New Roman" w:hAnsi="Arial" w:cs="Arial"/>
          <w:b/>
          <w:bCs/>
          <w:color w:val="000000"/>
          <w:sz w:val="20"/>
          <w:szCs w:val="20"/>
        </w:rPr>
        <w:t>EXPERIENCE </w:t>
      </w:r>
    </w:p>
    <w:p w14:paraId="3638BBDD" w14:textId="77777777" w:rsidR="00D5606E" w:rsidRPr="0079038E" w:rsidRDefault="00D5606E" w:rsidP="00D5606E">
      <w:pPr>
        <w:rPr>
          <w:rFonts w:ascii="Times New Roman" w:eastAsia="Times New Roman" w:hAnsi="Times New Roman" w:cs="Times New Roman"/>
        </w:rPr>
      </w:pPr>
      <w:r w:rsidRPr="0079038E">
        <w:rPr>
          <w:rFonts w:ascii="Arial" w:eastAsia="Times New Roman" w:hAnsi="Arial" w:cs="Arial"/>
          <w:b/>
          <w:bCs/>
          <w:color w:val="000000"/>
          <w:sz w:val="20"/>
          <w:szCs w:val="20"/>
        </w:rPr>
        <w:t>Field Crop Operator</w:t>
      </w:r>
    </w:p>
    <w:p w14:paraId="398BEAA6" w14:textId="77777777" w:rsidR="00D5606E" w:rsidRPr="0079038E" w:rsidRDefault="00D5606E" w:rsidP="00D5606E">
      <w:pPr>
        <w:ind w:left="720"/>
        <w:rPr>
          <w:rFonts w:ascii="Times New Roman" w:eastAsia="Times New Roman" w:hAnsi="Times New Roman" w:cs="Times New Roman"/>
        </w:rPr>
      </w:pPr>
      <w:r w:rsidRPr="0079038E">
        <w:rPr>
          <w:rFonts w:ascii="Arial" w:eastAsia="Times New Roman" w:hAnsi="Arial" w:cs="Arial"/>
          <w:b/>
          <w:bCs/>
          <w:color w:val="000000"/>
          <w:sz w:val="20"/>
          <w:szCs w:val="20"/>
        </w:rPr>
        <w:t>Sandy Flats Dairy - Wilder, ID (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Feb</w:t>
      </w:r>
      <w:r w:rsidRPr="007903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2021 - Sept 2021)</w:t>
      </w:r>
    </w:p>
    <w:p w14:paraId="47B5A238" w14:textId="77777777" w:rsidR="00D5606E" w:rsidRDefault="00D5606E" w:rsidP="00D5606E">
      <w:pPr>
        <w:numPr>
          <w:ilvl w:val="0"/>
          <w:numId w:val="1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9038E">
        <w:rPr>
          <w:rFonts w:ascii="Arial" w:eastAsia="Times New Roman" w:hAnsi="Arial" w:cs="Arial"/>
          <w:color w:val="000000"/>
          <w:sz w:val="20"/>
          <w:szCs w:val="20"/>
        </w:rPr>
        <w:t xml:space="preserve">Managed 1500 </w:t>
      </w:r>
      <w:r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79038E">
        <w:rPr>
          <w:rFonts w:ascii="Arial" w:eastAsia="Times New Roman" w:hAnsi="Arial" w:cs="Arial"/>
          <w:color w:val="000000"/>
          <w:sz w:val="20"/>
          <w:szCs w:val="20"/>
        </w:rPr>
        <w:t>cres</w:t>
      </w:r>
    </w:p>
    <w:p w14:paraId="1E1D15DD" w14:textId="77777777" w:rsidR="00D5606E" w:rsidRPr="0079038E" w:rsidRDefault="00D5606E" w:rsidP="00D5606E">
      <w:p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r w:rsidRPr="0079038E">
        <w:rPr>
          <w:rFonts w:ascii="Arial" w:eastAsia="Times New Roman" w:hAnsi="Arial" w:cs="Arial"/>
          <w:color w:val="000000"/>
          <w:sz w:val="20"/>
          <w:szCs w:val="20"/>
        </w:rPr>
        <w:t>800 acres of high moisture corn</w:t>
      </w:r>
    </w:p>
    <w:p w14:paraId="5CDC78C1" w14:textId="77777777" w:rsidR="00D5606E" w:rsidRPr="0079038E" w:rsidRDefault="00D5606E" w:rsidP="00D5606E">
      <w:p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r w:rsidRPr="0079038E">
        <w:rPr>
          <w:rFonts w:ascii="Arial" w:eastAsia="Times New Roman" w:hAnsi="Arial" w:cs="Arial"/>
          <w:color w:val="000000"/>
          <w:sz w:val="20"/>
          <w:szCs w:val="20"/>
        </w:rPr>
        <w:t>600 acres of silage corn</w:t>
      </w:r>
    </w:p>
    <w:p w14:paraId="11116A2B" w14:textId="77777777" w:rsidR="00D5606E" w:rsidRPr="0079038E" w:rsidRDefault="00D5606E" w:rsidP="00D5606E">
      <w:p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- 5</w:t>
      </w:r>
      <w:r w:rsidRPr="0079038E">
        <w:rPr>
          <w:rFonts w:ascii="Arial" w:eastAsia="Times New Roman" w:hAnsi="Arial" w:cs="Arial"/>
          <w:color w:val="000000"/>
          <w:sz w:val="20"/>
          <w:szCs w:val="20"/>
        </w:rPr>
        <w:t>00 acres of barley, wheat, and peas for double crop to be followed with corn</w:t>
      </w:r>
    </w:p>
    <w:p w14:paraId="6422B63B" w14:textId="77777777" w:rsidR="00D5606E" w:rsidRPr="0079038E" w:rsidRDefault="00D5606E" w:rsidP="00D5606E">
      <w:pPr>
        <w:numPr>
          <w:ilvl w:val="0"/>
          <w:numId w:val="1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9038E">
        <w:rPr>
          <w:rFonts w:ascii="Arial" w:eastAsia="Times New Roman" w:hAnsi="Arial" w:cs="Arial"/>
          <w:color w:val="000000"/>
          <w:sz w:val="20"/>
          <w:szCs w:val="20"/>
        </w:rPr>
        <w:t>Scheduled dates for land to be worked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watered</w:t>
      </w:r>
    </w:p>
    <w:p w14:paraId="22B5E1A2" w14:textId="77777777" w:rsidR="00D5606E" w:rsidRDefault="00D5606E" w:rsidP="00D5606E">
      <w:pPr>
        <w:numPr>
          <w:ilvl w:val="0"/>
          <w:numId w:val="1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9038E">
        <w:rPr>
          <w:rFonts w:ascii="Arial" w:eastAsia="Times New Roman" w:hAnsi="Arial" w:cs="Arial"/>
          <w:color w:val="000000"/>
          <w:sz w:val="20"/>
          <w:szCs w:val="20"/>
        </w:rPr>
        <w:t xml:space="preserve">Serviced </w:t>
      </w:r>
      <w:r>
        <w:rPr>
          <w:rFonts w:ascii="Arial" w:eastAsia="Times New Roman" w:hAnsi="Arial" w:cs="Arial"/>
          <w:color w:val="000000"/>
          <w:sz w:val="20"/>
          <w:szCs w:val="20"/>
        </w:rPr>
        <w:t>3</w:t>
      </w:r>
      <w:r w:rsidRPr="0079038E">
        <w:rPr>
          <w:rFonts w:ascii="Arial" w:eastAsia="Times New Roman" w:hAnsi="Arial" w:cs="Arial"/>
          <w:color w:val="000000"/>
          <w:sz w:val="20"/>
          <w:szCs w:val="20"/>
        </w:rPr>
        <w:t xml:space="preserve"> planters </w:t>
      </w:r>
      <w:r>
        <w:rPr>
          <w:rFonts w:ascii="Arial" w:eastAsia="Times New Roman" w:hAnsi="Arial" w:cs="Arial"/>
          <w:color w:val="000000"/>
          <w:sz w:val="20"/>
          <w:szCs w:val="20"/>
        </w:rPr>
        <w:t>yearly and managed 9 tractors and implements</w:t>
      </w:r>
    </w:p>
    <w:p w14:paraId="369DC26B" w14:textId="77777777" w:rsidR="00D5606E" w:rsidRPr="0079038E" w:rsidRDefault="00D5606E" w:rsidP="00D5606E">
      <w:pPr>
        <w:numPr>
          <w:ilvl w:val="0"/>
          <w:numId w:val="1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Lead a team of 4</w:t>
      </w:r>
    </w:p>
    <w:p w14:paraId="5D38500C" w14:textId="77777777" w:rsidR="00D5606E" w:rsidRPr="0079038E" w:rsidRDefault="00D5606E" w:rsidP="00D5606E">
      <w:pPr>
        <w:rPr>
          <w:rFonts w:ascii="Times New Roman" w:eastAsia="Times New Roman" w:hAnsi="Times New Roman" w:cs="Times New Roman"/>
        </w:rPr>
      </w:pPr>
    </w:p>
    <w:p w14:paraId="5463B9A5" w14:textId="77777777" w:rsidR="00D5606E" w:rsidRPr="0079038E" w:rsidRDefault="00D5606E" w:rsidP="00D5606E">
      <w:pPr>
        <w:rPr>
          <w:rFonts w:ascii="Times New Roman" w:eastAsia="Times New Roman" w:hAnsi="Times New Roman" w:cs="Times New Roman"/>
        </w:rPr>
      </w:pPr>
      <w:r w:rsidRPr="0079038E">
        <w:rPr>
          <w:rFonts w:ascii="Arial" w:eastAsia="Times New Roman" w:hAnsi="Arial" w:cs="Arial"/>
          <w:b/>
          <w:bCs/>
          <w:color w:val="000000"/>
          <w:sz w:val="20"/>
          <w:szCs w:val="20"/>
        </w:rPr>
        <w:t>Field Mechanic</w:t>
      </w:r>
    </w:p>
    <w:p w14:paraId="10D5CE41" w14:textId="77777777" w:rsidR="00D5606E" w:rsidRPr="0079038E" w:rsidRDefault="00D5606E" w:rsidP="00D5606E">
      <w:pPr>
        <w:rPr>
          <w:rFonts w:ascii="Times New Roman" w:eastAsia="Times New Roman" w:hAnsi="Times New Roman" w:cs="Times New Roman"/>
        </w:rPr>
      </w:pPr>
      <w:r w:rsidRPr="0079038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D&amp;D Farms - Homedale, ID (April 2015 -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Feb</w:t>
      </w:r>
      <w:r w:rsidRPr="007903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2018)</w:t>
      </w:r>
    </w:p>
    <w:p w14:paraId="755648E2" w14:textId="77777777" w:rsidR="00D5606E" w:rsidRPr="0079038E" w:rsidRDefault="00D5606E" w:rsidP="00D5606E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9038E">
        <w:rPr>
          <w:rFonts w:ascii="Arial" w:eastAsia="Times New Roman" w:hAnsi="Arial" w:cs="Arial"/>
          <w:color w:val="000000"/>
          <w:sz w:val="20"/>
          <w:szCs w:val="20"/>
        </w:rPr>
        <w:t>Repaired irrigation systems</w:t>
      </w:r>
      <w:r>
        <w:rPr>
          <w:rFonts w:ascii="Arial" w:eastAsia="Times New Roman" w:hAnsi="Arial" w:cs="Arial"/>
          <w:color w:val="000000"/>
          <w:sz w:val="20"/>
          <w:szCs w:val="20"/>
        </w:rPr>
        <w:t>, 19 pivots, 7 pumps, lines in-between,</w:t>
      </w:r>
      <w:r w:rsidRPr="0079038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200 handlines </w:t>
      </w:r>
    </w:p>
    <w:p w14:paraId="0A370BED" w14:textId="77777777" w:rsidR="00D5606E" w:rsidRPr="0079038E" w:rsidRDefault="00D5606E" w:rsidP="00D5606E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Lead a team to i</w:t>
      </w:r>
      <w:r w:rsidRPr="0079038E">
        <w:rPr>
          <w:rFonts w:ascii="Arial" w:eastAsia="Times New Roman" w:hAnsi="Arial" w:cs="Arial"/>
          <w:color w:val="000000"/>
          <w:sz w:val="20"/>
          <w:szCs w:val="20"/>
        </w:rPr>
        <w:t>nstall new irrigation systems</w:t>
      </w:r>
      <w:r>
        <w:rPr>
          <w:rFonts w:ascii="Arial" w:eastAsia="Times New Roman" w:hAnsi="Arial" w:cs="Arial"/>
          <w:color w:val="000000"/>
          <w:sz w:val="20"/>
          <w:szCs w:val="20"/>
        </w:rPr>
        <w:t>, pivots, gravity fed systems</w:t>
      </w:r>
    </w:p>
    <w:p w14:paraId="7CD14674" w14:textId="77777777" w:rsidR="00D5606E" w:rsidRPr="0079038E" w:rsidRDefault="00D5606E" w:rsidP="00D5606E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Manage repairs 20 </w:t>
      </w:r>
      <w:r w:rsidRPr="0079038E">
        <w:rPr>
          <w:rFonts w:ascii="Arial" w:eastAsia="Times New Roman" w:hAnsi="Arial" w:cs="Arial"/>
          <w:color w:val="000000"/>
          <w:sz w:val="20"/>
          <w:szCs w:val="20"/>
        </w:rPr>
        <w:t xml:space="preserve">tractors,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8 </w:t>
      </w:r>
      <w:r w:rsidRPr="0079038E">
        <w:rPr>
          <w:rFonts w:ascii="Arial" w:eastAsia="Times New Roman" w:hAnsi="Arial" w:cs="Arial"/>
          <w:color w:val="000000"/>
          <w:sz w:val="20"/>
          <w:szCs w:val="20"/>
        </w:rPr>
        <w:t>loaders, and other equipment as needed</w:t>
      </w:r>
    </w:p>
    <w:p w14:paraId="0388DBA9" w14:textId="77777777" w:rsidR="00D5606E" w:rsidRPr="0079038E" w:rsidRDefault="00D5606E" w:rsidP="00D5606E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9038E">
        <w:rPr>
          <w:rFonts w:ascii="Arial" w:eastAsia="Times New Roman" w:hAnsi="Arial" w:cs="Arial"/>
          <w:color w:val="000000"/>
          <w:sz w:val="20"/>
          <w:szCs w:val="20"/>
        </w:rPr>
        <w:t xml:space="preserve">Fabricated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3 </w:t>
      </w:r>
      <w:r w:rsidRPr="0079038E">
        <w:rPr>
          <w:rFonts w:ascii="Arial" w:eastAsia="Times New Roman" w:hAnsi="Arial" w:cs="Arial"/>
          <w:color w:val="000000"/>
          <w:sz w:val="20"/>
          <w:szCs w:val="20"/>
        </w:rPr>
        <w:t xml:space="preserve">trailers for hauling and modified equipment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for higher </w:t>
      </w:r>
      <w:r w:rsidRPr="0079038E">
        <w:rPr>
          <w:rFonts w:ascii="Arial" w:eastAsia="Times New Roman" w:hAnsi="Arial" w:cs="Arial"/>
          <w:color w:val="000000"/>
          <w:sz w:val="20"/>
          <w:szCs w:val="20"/>
        </w:rPr>
        <w:t>effi</w:t>
      </w:r>
      <w:r>
        <w:rPr>
          <w:rFonts w:ascii="Arial" w:eastAsia="Times New Roman" w:hAnsi="Arial" w:cs="Arial"/>
          <w:color w:val="000000"/>
          <w:sz w:val="20"/>
          <w:szCs w:val="20"/>
        </w:rPr>
        <w:t>ciency</w:t>
      </w:r>
    </w:p>
    <w:p w14:paraId="345F9E43" w14:textId="77777777" w:rsidR="00D5606E" w:rsidRPr="0079038E" w:rsidRDefault="00D5606E" w:rsidP="00D5606E">
      <w:pPr>
        <w:rPr>
          <w:rFonts w:ascii="Times New Roman" w:eastAsia="Times New Roman" w:hAnsi="Times New Roman" w:cs="Times New Roman"/>
        </w:rPr>
      </w:pPr>
    </w:p>
    <w:p w14:paraId="53474F33" w14:textId="77777777" w:rsidR="00D5606E" w:rsidRPr="0079038E" w:rsidRDefault="00D5606E" w:rsidP="00D5606E">
      <w:pPr>
        <w:rPr>
          <w:rFonts w:ascii="Times New Roman" w:eastAsia="Times New Roman" w:hAnsi="Times New Roman" w:cs="Times New Roman"/>
        </w:rPr>
      </w:pPr>
      <w:r w:rsidRPr="0079038E">
        <w:rPr>
          <w:rFonts w:ascii="Arial" w:eastAsia="Times New Roman" w:hAnsi="Arial" w:cs="Arial"/>
          <w:b/>
          <w:bCs/>
          <w:color w:val="000000"/>
          <w:sz w:val="20"/>
          <w:szCs w:val="20"/>
        </w:rPr>
        <w:t>Calf Raiser</w:t>
      </w:r>
    </w:p>
    <w:p w14:paraId="71B62FB7" w14:textId="77777777" w:rsidR="00D5606E" w:rsidRPr="0079038E" w:rsidRDefault="00D5606E" w:rsidP="00D5606E">
      <w:pPr>
        <w:rPr>
          <w:rFonts w:ascii="Times New Roman" w:eastAsia="Times New Roman" w:hAnsi="Times New Roman" w:cs="Times New Roman"/>
        </w:rPr>
      </w:pPr>
      <w:r w:rsidRPr="0079038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Northside Dairy - Homedale, ID (March 2012 - April 2015)</w:t>
      </w:r>
    </w:p>
    <w:p w14:paraId="755177AA" w14:textId="77777777" w:rsidR="00D5606E" w:rsidRDefault="00D5606E" w:rsidP="00D5606E">
      <w:pPr>
        <w:numPr>
          <w:ilvl w:val="0"/>
          <w:numId w:val="3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9038E">
        <w:rPr>
          <w:rFonts w:ascii="Arial" w:eastAsia="Times New Roman" w:hAnsi="Arial" w:cs="Arial"/>
          <w:color w:val="000000"/>
          <w:sz w:val="20"/>
          <w:szCs w:val="20"/>
        </w:rPr>
        <w:t>Assisted calf managers in feeding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graining</w:t>
      </w:r>
      <w:r w:rsidRPr="0079038E">
        <w:rPr>
          <w:rFonts w:ascii="Arial" w:eastAsia="Times New Roman" w:hAnsi="Arial" w:cs="Arial"/>
          <w:color w:val="000000"/>
          <w:sz w:val="20"/>
          <w:szCs w:val="20"/>
        </w:rPr>
        <w:t xml:space="preserve"> baby calves daily</w:t>
      </w:r>
    </w:p>
    <w:p w14:paraId="51689C15" w14:textId="77777777" w:rsidR="00D5606E" w:rsidRPr="003E3DBC" w:rsidRDefault="00D5606E" w:rsidP="00D5606E">
      <w:pPr>
        <w:numPr>
          <w:ilvl w:val="0"/>
          <w:numId w:val="3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E3DBC">
        <w:rPr>
          <w:rFonts w:ascii="Arial" w:eastAsia="Times New Roman" w:hAnsi="Arial" w:cs="Arial"/>
          <w:color w:val="000000"/>
          <w:sz w:val="20"/>
          <w:szCs w:val="20"/>
        </w:rPr>
        <w:t xml:space="preserve">Oversaw the daily management of </w:t>
      </w:r>
      <w:r>
        <w:rPr>
          <w:rFonts w:ascii="Arial" w:eastAsia="Times New Roman" w:hAnsi="Arial" w:cs="Arial"/>
          <w:color w:val="000000"/>
          <w:sz w:val="20"/>
          <w:szCs w:val="20"/>
        </w:rPr>
        <w:t>40</w:t>
      </w:r>
      <w:r w:rsidRPr="003E3DBC">
        <w:rPr>
          <w:rFonts w:ascii="Arial" w:eastAsia="Times New Roman" w:hAnsi="Arial" w:cs="Arial"/>
          <w:color w:val="000000"/>
          <w:sz w:val="20"/>
          <w:szCs w:val="20"/>
        </w:rPr>
        <w:t>0 calves</w:t>
      </w:r>
    </w:p>
    <w:p w14:paraId="3538BE0D" w14:textId="77777777" w:rsidR="00D5606E" w:rsidRDefault="00D5606E" w:rsidP="00D5606E">
      <w:pPr>
        <w:numPr>
          <w:ilvl w:val="0"/>
          <w:numId w:val="3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9038E">
        <w:rPr>
          <w:rFonts w:ascii="Arial" w:eastAsia="Times New Roman" w:hAnsi="Arial" w:cs="Arial"/>
          <w:color w:val="000000"/>
          <w:sz w:val="20"/>
          <w:szCs w:val="20"/>
        </w:rPr>
        <w:t>Cleaned pens so calves would be dry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CDFCC31" w14:textId="77777777" w:rsidR="00D5606E" w:rsidRDefault="00D5606E" w:rsidP="00D5606E">
      <w:pPr>
        <w:numPr>
          <w:ilvl w:val="0"/>
          <w:numId w:val="3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developed a skill to see hard project to an end</w:t>
      </w:r>
    </w:p>
    <w:p w14:paraId="10A95AFB" w14:textId="77777777" w:rsidR="00D5606E" w:rsidRDefault="00D5606E" w:rsidP="00D5606E">
      <w:pPr>
        <w:numPr>
          <w:ilvl w:val="0"/>
          <w:numId w:val="3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Was able to identify how to doctor a calf for little sickness and when an IV is needed</w:t>
      </w:r>
    </w:p>
    <w:p w14:paraId="4C14073B" w14:textId="77777777" w:rsidR="00D5606E" w:rsidRDefault="00D5606E" w:rsidP="00D5606E">
      <w:pPr>
        <w:numPr>
          <w:ilvl w:val="0"/>
          <w:numId w:val="3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Learn the skill of dehorning, branding, and vaccinating. </w:t>
      </w:r>
    </w:p>
    <w:p w14:paraId="3766372E" w14:textId="77777777" w:rsidR="00D5606E" w:rsidRPr="003E3DBC" w:rsidRDefault="00D5606E" w:rsidP="00D5606E">
      <w:p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75FA3E5" w14:textId="77777777" w:rsidR="00D5606E" w:rsidRPr="0079038E" w:rsidRDefault="00D5606E" w:rsidP="00D5606E">
      <w:pPr>
        <w:rPr>
          <w:rFonts w:ascii="Times New Roman" w:eastAsia="Times New Roman" w:hAnsi="Times New Roman" w:cs="Times New Roman"/>
        </w:rPr>
      </w:pPr>
      <w:r w:rsidRPr="0079038E">
        <w:rPr>
          <w:rFonts w:ascii="Arial" w:eastAsia="Times New Roman" w:hAnsi="Arial" w:cs="Arial"/>
          <w:b/>
          <w:bCs/>
          <w:color w:val="000000"/>
          <w:sz w:val="20"/>
          <w:szCs w:val="20"/>
        </w:rPr>
        <w:t>LEADERSHIP EXPERIENCE</w:t>
      </w:r>
    </w:p>
    <w:p w14:paraId="5B1F6D45" w14:textId="77777777" w:rsidR="00D5606E" w:rsidRDefault="00D5606E" w:rsidP="00D5606E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79038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Church of Jesus Christ of Latter-Day Saints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full time volunteer </w:t>
      </w:r>
    </w:p>
    <w:p w14:paraId="5FAFCB2D" w14:textId="77777777" w:rsidR="00D5606E" w:rsidRPr="0079038E" w:rsidRDefault="00D5606E" w:rsidP="00D5606E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</w:t>
      </w:r>
      <w:r w:rsidRPr="007903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- France, Paris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(Jan 2019-Dec 2020)</w:t>
      </w:r>
    </w:p>
    <w:p w14:paraId="761278C0" w14:textId="77777777" w:rsidR="00D5606E" w:rsidRPr="0079038E" w:rsidRDefault="00D5606E" w:rsidP="00D5606E">
      <w:pPr>
        <w:numPr>
          <w:ilvl w:val="0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9038E">
        <w:rPr>
          <w:rFonts w:ascii="Arial" w:eastAsia="Times New Roman" w:hAnsi="Arial" w:cs="Arial"/>
          <w:color w:val="000000"/>
          <w:sz w:val="20"/>
          <w:szCs w:val="20"/>
        </w:rPr>
        <w:t>Fluent in the French Language</w:t>
      </w:r>
    </w:p>
    <w:p w14:paraId="3DAF642C" w14:textId="77777777" w:rsidR="00D5606E" w:rsidRPr="0079038E" w:rsidRDefault="00D5606E" w:rsidP="00D5606E">
      <w:pPr>
        <w:numPr>
          <w:ilvl w:val="0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9038E">
        <w:rPr>
          <w:rFonts w:ascii="Arial" w:eastAsia="Times New Roman" w:hAnsi="Arial" w:cs="Arial"/>
          <w:color w:val="000000"/>
          <w:sz w:val="20"/>
          <w:szCs w:val="20"/>
        </w:rPr>
        <w:t>Skills Developed: Leadership, Time Management, identifying needs of others, and working cooperatively</w:t>
      </w:r>
    </w:p>
    <w:p w14:paraId="0CA2C0BB" w14:textId="77777777" w:rsidR="00D5606E" w:rsidRPr="0079038E" w:rsidRDefault="00D5606E" w:rsidP="00D5606E">
      <w:pPr>
        <w:numPr>
          <w:ilvl w:val="0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9038E">
        <w:rPr>
          <w:rFonts w:ascii="Arial" w:eastAsia="Times New Roman" w:hAnsi="Arial" w:cs="Arial"/>
          <w:color w:val="000000"/>
          <w:sz w:val="20"/>
          <w:szCs w:val="20"/>
        </w:rPr>
        <w:t>Learned self-sufficiency</w:t>
      </w:r>
    </w:p>
    <w:p w14:paraId="5AC88A1E" w14:textId="77777777" w:rsidR="00D5606E" w:rsidRDefault="00D5606E" w:rsidP="00D5606E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79038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79038E">
        <w:rPr>
          <w:rFonts w:ascii="Arial" w:eastAsia="Times New Roman" w:hAnsi="Arial" w:cs="Arial"/>
          <w:b/>
          <w:bCs/>
          <w:color w:val="000000"/>
          <w:sz w:val="20"/>
          <w:szCs w:val="20"/>
        </w:rPr>
        <w:t>Eagle Scout Achievement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Boy Scouts of America </w:t>
      </w:r>
    </w:p>
    <w:p w14:paraId="5A6785FA" w14:textId="77777777" w:rsidR="00D5606E" w:rsidRPr="00FD38EB" w:rsidRDefault="00D5606E" w:rsidP="00D5606E">
      <w:pPr>
        <w:ind w:left="120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2"/>
          <w:szCs w:val="22"/>
        </w:rPr>
        <w:t xml:space="preserve">             (</w:t>
      </w:r>
      <w:r w:rsidRPr="00FD38EB">
        <w:rPr>
          <w:rFonts w:ascii="Arial" w:eastAsia="Times New Roman" w:hAnsi="Arial" w:cs="Arial"/>
          <w:b/>
          <w:bCs/>
          <w:sz w:val="20"/>
          <w:szCs w:val="20"/>
        </w:rPr>
        <w:t xml:space="preserve">April </w:t>
      </w:r>
      <w:r>
        <w:rPr>
          <w:rFonts w:ascii="Arial" w:eastAsia="Times New Roman" w:hAnsi="Arial" w:cs="Arial"/>
          <w:b/>
          <w:bCs/>
          <w:sz w:val="20"/>
          <w:szCs w:val="20"/>
        </w:rPr>
        <w:t>2013-2018)</w:t>
      </w:r>
    </w:p>
    <w:p w14:paraId="508BA2EF" w14:textId="77777777" w:rsidR="00D5606E" w:rsidRPr="0079038E" w:rsidRDefault="00D5606E" w:rsidP="00D5606E">
      <w:pPr>
        <w:numPr>
          <w:ilvl w:val="0"/>
          <w:numId w:val="5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9038E">
        <w:rPr>
          <w:rFonts w:ascii="Arial" w:eastAsia="Times New Roman" w:hAnsi="Arial" w:cs="Arial"/>
          <w:color w:val="000000"/>
          <w:sz w:val="20"/>
          <w:szCs w:val="20"/>
        </w:rPr>
        <w:t>Proposed, planned, and executed Eagle Scout Project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building stainless steel long jump pit covers for the Homedale Track</w:t>
      </w:r>
    </w:p>
    <w:p w14:paraId="17F67FDF" w14:textId="77777777" w:rsidR="00D5606E" w:rsidRPr="0079038E" w:rsidRDefault="00D5606E" w:rsidP="00D5606E">
      <w:pPr>
        <w:numPr>
          <w:ilvl w:val="0"/>
          <w:numId w:val="5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9038E">
        <w:rPr>
          <w:rFonts w:ascii="Arial" w:eastAsia="Times New Roman" w:hAnsi="Arial" w:cs="Arial"/>
          <w:color w:val="000000"/>
          <w:sz w:val="20"/>
          <w:szCs w:val="20"/>
        </w:rPr>
        <w:t>Fund</w:t>
      </w: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79038E">
        <w:rPr>
          <w:rFonts w:ascii="Arial" w:eastAsia="Times New Roman" w:hAnsi="Arial" w:cs="Arial"/>
          <w:color w:val="000000"/>
          <w:sz w:val="20"/>
          <w:szCs w:val="20"/>
        </w:rPr>
        <w:t xml:space="preserve"> raised for financing of project</w:t>
      </w:r>
    </w:p>
    <w:p w14:paraId="53023704" w14:textId="77777777" w:rsidR="0075247E" w:rsidRPr="0075247E" w:rsidRDefault="0075247E" w:rsidP="00D5606E">
      <w:pPr>
        <w:spacing w:line="480" w:lineRule="auto"/>
        <w:rPr>
          <w:sz w:val="28"/>
          <w:szCs w:val="28"/>
        </w:rPr>
      </w:pPr>
    </w:p>
    <w:sectPr w:rsidR="0075247E" w:rsidRPr="0075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Karen Gubler" w:date="2021-09-24T22:56:00Z" w:initials="KG">
    <w:p w14:paraId="7C0BF4D7" w14:textId="2768A59D" w:rsidR="004004A4" w:rsidRDefault="004004A4">
      <w:pPr>
        <w:pStyle w:val="CommentText"/>
      </w:pPr>
      <w:r>
        <w:rPr>
          <w:rStyle w:val="CommentReference"/>
        </w:rPr>
        <w:annotationRef/>
      </w:r>
      <w:r>
        <w:t>You could add a “To” and “from” part above this section.</w:t>
      </w:r>
    </w:p>
  </w:comment>
  <w:comment w:id="2" w:author="Karen Gubler" w:date="2021-09-24T22:57:00Z" w:initials="KG">
    <w:p w14:paraId="74A64FA0" w14:textId="4FB1B61D" w:rsidR="004004A4" w:rsidRDefault="004004A4">
      <w:pPr>
        <w:pStyle w:val="CommentText"/>
      </w:pPr>
      <w:r>
        <w:rPr>
          <w:rStyle w:val="CommentReference"/>
        </w:rPr>
        <w:annotationRef/>
      </w:r>
      <w:r>
        <w:t>Change wording?</w:t>
      </w:r>
    </w:p>
  </w:comment>
  <w:comment w:id="3" w:author="Karen Gubler" w:date="2021-09-24T22:58:00Z" w:initials="KG">
    <w:p w14:paraId="6FA45EAF" w14:textId="343389E0" w:rsidR="004004A4" w:rsidRDefault="004004A4">
      <w:pPr>
        <w:pStyle w:val="CommentText"/>
      </w:pPr>
      <w:r>
        <w:rPr>
          <w:rStyle w:val="CommentReference"/>
        </w:rPr>
        <w:annotationRef/>
      </w:r>
      <w:r>
        <w:t>Start sentences with a word other than “I”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0BF4D7" w15:done="0"/>
  <w15:commentEx w15:paraId="74A64FA0" w15:done="0"/>
  <w15:commentEx w15:paraId="6FA45E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F8D607" w16cex:dateUtc="2021-09-25T05:56:00Z"/>
  <w16cex:commentExtensible w16cex:durableId="24F8D657" w16cex:dateUtc="2021-09-25T05:57:00Z"/>
  <w16cex:commentExtensible w16cex:durableId="24F8D67C" w16cex:dateUtc="2021-09-25T0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0BF4D7" w16cid:durableId="24F8D607"/>
  <w16cid:commentId w16cid:paraId="74A64FA0" w16cid:durableId="24F8D657"/>
  <w16cid:commentId w16cid:paraId="6FA45EAF" w16cid:durableId="24F8D6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93126"/>
    <w:multiLevelType w:val="multilevel"/>
    <w:tmpl w:val="6CC0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430F9"/>
    <w:multiLevelType w:val="multilevel"/>
    <w:tmpl w:val="DAF2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E065D"/>
    <w:multiLevelType w:val="multilevel"/>
    <w:tmpl w:val="9992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90D94"/>
    <w:multiLevelType w:val="multilevel"/>
    <w:tmpl w:val="2630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A62E0"/>
    <w:multiLevelType w:val="multilevel"/>
    <w:tmpl w:val="CC86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ren Gubler">
    <w15:presenceInfo w15:providerId="Windows Live" w15:userId="96e666d6ca8926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E1"/>
    <w:rsid w:val="000C366F"/>
    <w:rsid w:val="0010178C"/>
    <w:rsid w:val="003E40E1"/>
    <w:rsid w:val="004004A4"/>
    <w:rsid w:val="0075247E"/>
    <w:rsid w:val="00BF71CD"/>
    <w:rsid w:val="00D5606E"/>
    <w:rsid w:val="00FA6566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3211"/>
  <w15:chartTrackingRefBased/>
  <w15:docId w15:val="{4EDDB24D-66E6-9247-AF28-A0310243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06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00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4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4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4A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0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yd@turnermotorwor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Kayden</dc:creator>
  <cp:keywords/>
  <dc:description/>
  <cp:lastModifiedBy>Karen Gubler</cp:lastModifiedBy>
  <cp:revision>5</cp:revision>
  <dcterms:created xsi:type="dcterms:W3CDTF">2021-09-22T18:46:00Z</dcterms:created>
  <dcterms:modified xsi:type="dcterms:W3CDTF">2021-09-25T06:00:00Z</dcterms:modified>
</cp:coreProperties>
</file>